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DA31" w14:textId="77777777" w:rsidR="002F1E23" w:rsidRDefault="00394C22" w:rsidP="00B60C9F">
      <w:pPr>
        <w:pStyle w:val="Title"/>
      </w:pPr>
      <w:r>
        <w:t>S6e APP2 – Grille de conception</w:t>
      </w:r>
    </w:p>
    <w:p w14:paraId="73A82345" w14:textId="6EC2DC43" w:rsidR="0019199E" w:rsidRDefault="002F1E23" w:rsidP="00B60C9F">
      <w:pPr>
        <w:pStyle w:val="Title"/>
      </w:pPr>
      <w:r>
        <w:t>Polarisation et impédances vues</w:t>
      </w:r>
    </w:p>
    <w:p w14:paraId="560DBCBE" w14:textId="7468E392" w:rsidR="001822DD" w:rsidRPr="001822DD" w:rsidRDefault="001822DD" w:rsidP="001822DD">
      <w:r>
        <w:t xml:space="preserve">Légende : </w:t>
      </w:r>
      <w:r w:rsidRPr="001822DD">
        <w:rPr>
          <w:highlight w:val="yellow"/>
        </w:rPr>
        <w:t>Validation 1</w:t>
      </w:r>
      <w:r>
        <w:t xml:space="preserve"> – </w:t>
      </w:r>
      <w:r w:rsidRPr="00553F81">
        <w:rPr>
          <w:highlight w:val="cyan"/>
        </w:rPr>
        <w:t>Validation 2</w:t>
      </w:r>
      <w:r>
        <w:t xml:space="preserve"> – Défense</w:t>
      </w:r>
    </w:p>
    <w:p w14:paraId="5F0A1E30" w14:textId="77777777" w:rsidR="00EE5843" w:rsidRDefault="00EE5843" w:rsidP="00553F81"/>
    <w:p w14:paraId="649603C6" w14:textId="73120789" w:rsidR="00EE5843" w:rsidRDefault="00EE5843" w:rsidP="00553F81">
      <w:r>
        <w:t>1</w:t>
      </w:r>
      <w:r w:rsidRPr="00EE5843">
        <w:rPr>
          <w:vertAlign w:val="superscript"/>
        </w:rPr>
        <w:t>ère</w:t>
      </w:r>
      <w:r>
        <w:t xml:space="preserve"> itération : valeur obtenue après une itération de la procédure complète de résolution </w:t>
      </w:r>
    </w:p>
    <w:p w14:paraId="3CA7F92D" w14:textId="2234F8EC" w:rsidR="00553F81" w:rsidRPr="00553F81" w:rsidRDefault="00553F81" w:rsidP="00553F81">
      <w:proofErr w:type="spellStart"/>
      <w:r>
        <w:t>Z</w:t>
      </w:r>
      <w:r>
        <w:rPr>
          <w:vertAlign w:val="subscript"/>
        </w:rPr>
        <w:t>x</w:t>
      </w:r>
      <w:proofErr w:type="spellEnd"/>
      <w:r>
        <w:t xml:space="preserve"> = impédance vue dans la borne x</w:t>
      </w:r>
    </w:p>
    <w:p w14:paraId="2BA94458" w14:textId="640BDCCE" w:rsidR="002F1E23" w:rsidRDefault="00553F81" w:rsidP="00B60C9F">
      <w:r>
        <w:rPr>
          <w:rFonts w:ascii="Symbol" w:eastAsia="Symbol" w:hAnsi="Symbol" w:cs="Symbol"/>
          <w:sz w:val="18"/>
          <w:szCs w:val="18"/>
        </w:rPr>
        <w:t>§</w:t>
      </w:r>
      <w:r>
        <w:rPr>
          <w:sz w:val="18"/>
          <w:szCs w:val="18"/>
        </w:rPr>
        <w:t xml:space="preserve"> Valeur </w:t>
      </w:r>
      <w:r w:rsidR="00EE5843">
        <w:rPr>
          <w:sz w:val="18"/>
          <w:szCs w:val="18"/>
        </w:rPr>
        <w:t xml:space="preserve">à </w:t>
      </w:r>
      <w:r>
        <w:rPr>
          <w:sz w:val="18"/>
          <w:szCs w:val="18"/>
        </w:rPr>
        <w:t>tir</w:t>
      </w:r>
      <w:r w:rsidR="00EE5843">
        <w:rPr>
          <w:sz w:val="18"/>
          <w:szCs w:val="18"/>
        </w:rPr>
        <w:t>er</w:t>
      </w:r>
      <w:r>
        <w:rPr>
          <w:sz w:val="18"/>
          <w:szCs w:val="18"/>
        </w:rPr>
        <w:t xml:space="preserve"> des simulations. Les autres valeurs sont soit des valeurs cibles ou la valeur </w:t>
      </w:r>
      <w:r w:rsidR="00EE5843">
        <w:rPr>
          <w:sz w:val="18"/>
          <w:szCs w:val="18"/>
        </w:rPr>
        <w:t>choisie</w:t>
      </w:r>
      <w:r>
        <w:rPr>
          <w:sz w:val="18"/>
          <w:szCs w:val="18"/>
        </w:rPr>
        <w:t xml:space="preserve"> pour la composante.</w:t>
      </w:r>
    </w:p>
    <w:p w14:paraId="24E45830" w14:textId="7C7BFCAD" w:rsidR="0070062E" w:rsidRPr="00990EF2" w:rsidRDefault="00B60C9F">
      <w:r>
        <w:t>Équipe (</w:t>
      </w:r>
      <w:proofErr w:type="spellStart"/>
      <w:r>
        <w:t>CIP</w:t>
      </w:r>
      <w:r w:rsidR="002F1E23">
        <w:t>s</w:t>
      </w:r>
      <w:proofErr w:type="spellEnd"/>
      <w:r>
        <w:t>) :</w:t>
      </w:r>
      <w:r w:rsidR="790BF5CE">
        <w:t xml:space="preserve"> DESM1210 – BOIF1302 - CHAA1841</w:t>
      </w:r>
    </w:p>
    <w:p w14:paraId="63F5CBF6" w14:textId="77777777" w:rsidR="0070062E" w:rsidRPr="00AB47E8" w:rsidRDefault="0070062E" w:rsidP="0070062E">
      <w:pPr>
        <w:pStyle w:val="Heading1"/>
      </w:pPr>
      <w:r w:rsidRPr="00AB47E8">
        <w:t>Circuit global</w:t>
      </w:r>
    </w:p>
    <w:tbl>
      <w:tblPr>
        <w:tblStyle w:val="TableGrid"/>
        <w:tblW w:w="10407" w:type="dxa"/>
        <w:tblLook w:val="04A0" w:firstRow="1" w:lastRow="0" w:firstColumn="1" w:lastColumn="0" w:noHBand="0" w:noVBand="1"/>
      </w:tblPr>
      <w:tblGrid>
        <w:gridCol w:w="1984"/>
        <w:gridCol w:w="2835"/>
        <w:gridCol w:w="3462"/>
        <w:gridCol w:w="1134"/>
        <w:gridCol w:w="992"/>
      </w:tblGrid>
      <w:tr w:rsidR="0070062E" w:rsidRPr="00803438" w14:paraId="29D96628" w14:textId="77777777">
        <w:tc>
          <w:tcPr>
            <w:tcW w:w="1984" w:type="dxa"/>
            <w:vAlign w:val="center"/>
          </w:tcPr>
          <w:p w14:paraId="679E97C6" w14:textId="77777777" w:rsidR="0070062E" w:rsidRPr="00AB47E8" w:rsidRDefault="0070062E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4A3166FD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Spécifications ou plage(s) de v</w:t>
            </w:r>
            <w:r w:rsidRPr="00803438">
              <w:rPr>
                <w:b/>
                <w:bCs/>
                <w:sz w:val="22"/>
                <w:szCs w:val="22"/>
              </w:rPr>
              <w:t>aleur(s)</w:t>
            </w:r>
          </w:p>
        </w:tc>
        <w:tc>
          <w:tcPr>
            <w:tcW w:w="3462" w:type="dxa"/>
            <w:vAlign w:val="center"/>
          </w:tcPr>
          <w:p w14:paraId="6448CC81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134" w:type="dxa"/>
          </w:tcPr>
          <w:p w14:paraId="57DA4D79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992" w:type="dxa"/>
          </w:tcPr>
          <w:p w14:paraId="6CDB0846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70062E" w:rsidRPr="00803438" w14:paraId="38295BF6" w14:textId="77777777" w:rsidTr="00FC2B1F">
        <w:tc>
          <w:tcPr>
            <w:tcW w:w="1984" w:type="dxa"/>
            <w:vAlign w:val="center"/>
          </w:tcPr>
          <w:p w14:paraId="1430E8C5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EA6EFC">
              <w:rPr>
                <w:sz w:val="22"/>
                <w:szCs w:val="22"/>
                <w:vertAlign w:val="subscript"/>
              </w:rPr>
              <w:t>f</w:t>
            </w:r>
            <w:r>
              <w:rPr>
                <w:sz w:val="22"/>
                <w:szCs w:val="22"/>
              </w:rPr>
              <w:t>//</w:t>
            </w:r>
            <w:proofErr w:type="spellStart"/>
            <w:r>
              <w:rPr>
                <w:sz w:val="22"/>
                <w:szCs w:val="22"/>
              </w:rPr>
              <w:t>R</w:t>
            </w:r>
            <w:r w:rsidRPr="00EA6EFC">
              <w:rPr>
                <w:sz w:val="22"/>
                <w:szCs w:val="22"/>
                <w:vertAlign w:val="subscript"/>
              </w:rPr>
              <w:t>m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335E980C" w14:textId="500A72F9" w:rsidR="0070062E" w:rsidRPr="00803438" w:rsidRDefault="007E7C2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9/1</m:t>
                </m:r>
              </m:oMath>
            </m:oMathPara>
          </w:p>
        </w:tc>
        <w:tc>
          <w:tcPr>
            <w:tcW w:w="3462" w:type="dxa"/>
            <w:shd w:val="clear" w:color="auto" w:fill="auto"/>
            <w:vAlign w:val="center"/>
          </w:tcPr>
          <w:p w14:paraId="4EFBCCF7" w14:textId="10B084EF" w:rsidR="0070062E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9fois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2CF2F9F2" w14:textId="7DCF4CFE" w:rsidR="0070062E" w:rsidRPr="00803438" w:rsidRDefault="003D0350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90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006B8712" w14:textId="45F9C343" w:rsidR="0070062E" w:rsidRPr="00803438" w:rsidRDefault="00067BD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5.1k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70062E" w:rsidRPr="00803438" w14:paraId="17201DB1" w14:textId="77777777" w:rsidTr="00FC2B1F"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5B9BC78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EA6EFC">
              <w:rPr>
                <w:sz w:val="22"/>
                <w:szCs w:val="22"/>
                <w:vertAlign w:val="subscript"/>
              </w:rPr>
              <w:t>f</w:t>
            </w:r>
            <w:r>
              <w:rPr>
                <w:sz w:val="22"/>
                <w:szCs w:val="22"/>
              </w:rPr>
              <w:t xml:space="preserve"> (pF)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00D33" w14:textId="77777777" w:rsidR="0070062E" w:rsidRPr="00803438" w:rsidRDefault="0070062E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8753EB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AAB118C" w14:textId="09EB9A6F" w:rsidR="0070062E" w:rsidRPr="00803438" w:rsidRDefault="005D1B8A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 fF</m:t>
                </m:r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FCD0406" w14:textId="1F67CA55" w:rsidR="0070062E" w:rsidRPr="00803438" w:rsidRDefault="004758A4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 pF</m:t>
                </m:r>
              </m:oMath>
            </m:oMathPara>
          </w:p>
        </w:tc>
      </w:tr>
    </w:tbl>
    <w:p w14:paraId="461FDC07" w14:textId="77777777" w:rsidR="0070062E" w:rsidRDefault="0070062E" w:rsidP="0070062E"/>
    <w:p w14:paraId="4F48D262" w14:textId="77777777" w:rsidR="0070062E" w:rsidRDefault="0070062E" w:rsidP="0070062E">
      <w:r>
        <w:rPr>
          <w:sz w:val="22"/>
          <w:szCs w:val="22"/>
        </w:rPr>
        <w:t>En boucle ouverte, dans la bande passante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827"/>
        <w:gridCol w:w="2606"/>
        <w:gridCol w:w="3465"/>
        <w:gridCol w:w="2292"/>
        <w:gridCol w:w="1011"/>
        <w:gridCol w:w="3111"/>
      </w:tblGrid>
      <w:tr w:rsidR="001F181A" w:rsidRPr="00803438" w14:paraId="36D5AD72" w14:textId="77777777" w:rsidTr="00720353">
        <w:tc>
          <w:tcPr>
            <w:tcW w:w="1827" w:type="dxa"/>
            <w:vAlign w:val="center"/>
          </w:tcPr>
          <w:p w14:paraId="37BBCB46" w14:textId="77777777" w:rsidR="0070062E" w:rsidRPr="001822DD" w:rsidRDefault="0070062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06" w:type="dxa"/>
            <w:vAlign w:val="center"/>
          </w:tcPr>
          <w:p w14:paraId="3A7215D2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Spécifications ou plage(s) de v</w:t>
            </w:r>
            <w:r w:rsidRPr="00803438">
              <w:rPr>
                <w:b/>
                <w:bCs/>
                <w:sz w:val="22"/>
                <w:szCs w:val="22"/>
              </w:rPr>
              <w:t>aleur(s)</w:t>
            </w:r>
          </w:p>
        </w:tc>
        <w:tc>
          <w:tcPr>
            <w:tcW w:w="3465" w:type="dxa"/>
            <w:vAlign w:val="center"/>
          </w:tcPr>
          <w:p w14:paraId="45BBE784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2292" w:type="dxa"/>
            <w:vAlign w:val="center"/>
          </w:tcPr>
          <w:p w14:paraId="54AD7EB4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011" w:type="dxa"/>
          </w:tcPr>
          <w:p w14:paraId="1EE2B1BC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3111" w:type="dxa"/>
          </w:tcPr>
          <w:p w14:paraId="79C933D0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E912DB" w:rsidRPr="00803438" w14:paraId="40495DF2" w14:textId="77777777" w:rsidTr="00FC2B1F">
        <w:tc>
          <w:tcPr>
            <w:tcW w:w="1827" w:type="dxa"/>
            <w:vAlign w:val="center"/>
          </w:tcPr>
          <w:p w14:paraId="3E6BC40F" w14:textId="77777777" w:rsidR="0070062E" w:rsidRDefault="0070062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</w:t>
            </w:r>
            <w:r w:rsidRPr="00EA6EFC">
              <w:rPr>
                <w:sz w:val="22"/>
                <w:szCs w:val="22"/>
                <w:vertAlign w:val="subscript"/>
              </w:rPr>
              <w:t>o</w:t>
            </w:r>
            <w:proofErr w:type="gramEnd"/>
            <w:r w:rsidRPr="00EA6EFC"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v</w:t>
            </w:r>
            <w:r w:rsidRPr="00EA6EFC">
              <w:rPr>
                <w:sz w:val="22"/>
                <w:szCs w:val="22"/>
                <w:vertAlign w:val="subscript"/>
              </w:rPr>
              <w:t>diff</w:t>
            </w:r>
            <w:proofErr w:type="spellEnd"/>
          </w:p>
        </w:tc>
        <w:tc>
          <w:tcPr>
            <w:tcW w:w="2606" w:type="dxa"/>
            <w:shd w:val="clear" w:color="auto" w:fill="auto"/>
            <w:vAlign w:val="center"/>
          </w:tcPr>
          <w:p w14:paraId="4357694A" w14:textId="77777777" w:rsidR="00720353" w:rsidRDefault="00720353" w:rsidP="00720353">
            <w:pPr>
              <w:rPr>
                <w:sz w:val="22"/>
                <w:szCs w:val="22"/>
              </w:rPr>
            </w:pPr>
          </w:p>
          <w:p w14:paraId="474D3E87" w14:textId="0B6F1307" w:rsidR="0070062E" w:rsidRPr="00803438" w:rsidRDefault="00720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Gain très grand près de 50</w:t>
            </w:r>
          </w:p>
        </w:tc>
        <w:tc>
          <w:tcPr>
            <w:tcW w:w="3465" w:type="dxa"/>
            <w:shd w:val="clear" w:color="auto" w:fill="auto"/>
            <w:vAlign w:val="center"/>
          </w:tcPr>
          <w:p w14:paraId="79649B07" w14:textId="40B6BD51" w:rsidR="0070062E" w:rsidRPr="00803438" w:rsidRDefault="00E13B7B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92" w:type="dxa"/>
            <w:shd w:val="clear" w:color="auto" w:fill="auto"/>
            <w:vAlign w:val="center"/>
          </w:tcPr>
          <w:p w14:paraId="239C6184" w14:textId="7FE30448" w:rsidR="0070062E" w:rsidRPr="00803438" w:rsidRDefault="00050D9C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@ 10 kHz</m:t>
                </m:r>
              </m:oMath>
            </m:oMathPara>
          </w:p>
        </w:tc>
        <w:tc>
          <w:tcPr>
            <w:tcW w:w="1011" w:type="dxa"/>
            <w:shd w:val="clear" w:color="auto" w:fill="auto"/>
          </w:tcPr>
          <w:p w14:paraId="4155D61A" w14:textId="49B642B3" w:rsidR="0070062E" w:rsidRDefault="0021439F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77 dB</m:t>
                </m:r>
              </m:oMath>
            </m:oMathPara>
          </w:p>
        </w:tc>
        <w:tc>
          <w:tcPr>
            <w:tcW w:w="3111" w:type="dxa"/>
            <w:shd w:val="clear" w:color="auto" w:fill="auto"/>
          </w:tcPr>
          <w:p w14:paraId="59632201" w14:textId="35773715" w:rsidR="00F37036" w:rsidRPr="00F37036" w:rsidRDefault="00F37036" w:rsidP="009D6B35">
            <w:pPr>
              <w:rPr>
                <w:rFonts w:ascii="Symbol" w:eastAsia="Symbol" w:hAnsi="Symbol" w:cs="Symbol"/>
                <w:sz w:val="18"/>
                <w:szCs w:val="18"/>
              </w:rPr>
            </w:pPr>
          </w:p>
          <w:p w14:paraId="7A11F704" w14:textId="73303528" w:rsidR="00E5423F" w:rsidRPr="00F37036" w:rsidRDefault="00470CD0" w:rsidP="00E5423F">
            <w:pPr>
              <w:jc w:val="center"/>
              <w:rPr>
                <w:rFonts w:ascii="Symbol" w:eastAsia="Symbol" w:hAnsi="Symbol" w:cs="Symbo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 xml:space="preserve">36.95 dB </m:t>
                </m:r>
              </m:oMath>
            </m:oMathPara>
          </w:p>
          <w:p w14:paraId="1503726C" w14:textId="11F23EE0" w:rsidR="0070062E" w:rsidRPr="003844CC" w:rsidRDefault="007E51A4" w:rsidP="00240E2B">
            <w:pPr>
              <w:jc w:val="center"/>
              <w:rPr>
                <w:rFonts w:ascii="Symbol" w:eastAsia="Symbol" w:hAnsi="Symbol" w:cs="Symbo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 xml:space="preserve">-259° </m:t>
                </m:r>
              </m:oMath>
            </m:oMathPara>
          </w:p>
        </w:tc>
      </w:tr>
      <w:tr w:rsidR="00E912DB" w:rsidRPr="00803438" w14:paraId="2FB4FEA7" w14:textId="77777777" w:rsidTr="00FC2B1F">
        <w:tc>
          <w:tcPr>
            <w:tcW w:w="1827" w:type="dxa"/>
            <w:vAlign w:val="center"/>
          </w:tcPr>
          <w:p w14:paraId="59A5D60B" w14:textId="77777777" w:rsidR="0070062E" w:rsidRDefault="0070062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</w:t>
            </w:r>
            <w:r w:rsidRPr="00EA6EFC">
              <w:rPr>
                <w:sz w:val="22"/>
                <w:szCs w:val="22"/>
                <w:vertAlign w:val="subscript"/>
              </w:rPr>
              <w:t>o</w:t>
            </w:r>
            <w:proofErr w:type="gramEnd"/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/v</w:t>
            </w:r>
            <w:r>
              <w:rPr>
                <w:sz w:val="22"/>
                <w:szCs w:val="22"/>
                <w:vertAlign w:val="subscript"/>
              </w:rPr>
              <w:t>o1</w:t>
            </w:r>
          </w:p>
        </w:tc>
        <w:tc>
          <w:tcPr>
            <w:tcW w:w="2606" w:type="dxa"/>
            <w:shd w:val="clear" w:color="auto" w:fill="auto"/>
            <w:vAlign w:val="center"/>
          </w:tcPr>
          <w:p w14:paraId="4A1148A0" w14:textId="3F39B089" w:rsidR="0070062E" w:rsidRPr="00803438" w:rsidRDefault="00720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Gain près de 20 dB</w:t>
            </w:r>
          </w:p>
        </w:tc>
        <w:tc>
          <w:tcPr>
            <w:tcW w:w="3465" w:type="dxa"/>
            <w:shd w:val="clear" w:color="auto" w:fill="auto"/>
            <w:vAlign w:val="center"/>
          </w:tcPr>
          <w:p w14:paraId="141BF9CB" w14:textId="2D147126" w:rsidR="0070062E" w:rsidRPr="00803438" w:rsidRDefault="00E13B7B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Darl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(βr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OQ2b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OQ3b)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92" w:type="dxa"/>
            <w:shd w:val="clear" w:color="auto" w:fill="auto"/>
            <w:vAlign w:val="center"/>
          </w:tcPr>
          <w:p w14:paraId="104AA828" w14:textId="6A9F1C1C" w:rsidR="0070062E" w:rsidRPr="00803438" w:rsidRDefault="00050D9C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@ 10 kHz</m:t>
                </m:r>
              </m:oMath>
            </m:oMathPara>
          </w:p>
        </w:tc>
        <w:tc>
          <w:tcPr>
            <w:tcW w:w="1011" w:type="dxa"/>
            <w:shd w:val="clear" w:color="auto" w:fill="auto"/>
          </w:tcPr>
          <w:p w14:paraId="1B21BDFB" w14:textId="553CA92E" w:rsidR="0070062E" w:rsidRDefault="001B00FE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0.97 dB</m:t>
                </m:r>
              </m:oMath>
            </m:oMathPara>
          </w:p>
        </w:tc>
        <w:tc>
          <w:tcPr>
            <w:tcW w:w="3111" w:type="dxa"/>
            <w:shd w:val="clear" w:color="auto" w:fill="auto"/>
          </w:tcPr>
          <w:p w14:paraId="0B69DF5C" w14:textId="416BFC3D" w:rsidR="0070062E" w:rsidRDefault="0070062E" w:rsidP="009D6B35">
            <w:pPr>
              <w:rPr>
                <w:rFonts w:ascii="Symbol" w:eastAsia="Symbol" w:hAnsi="Symbol" w:cs="Symbol"/>
                <w:sz w:val="18"/>
                <w:szCs w:val="18"/>
              </w:rPr>
            </w:pPr>
          </w:p>
          <w:p w14:paraId="4700A4C3" w14:textId="0BC51874" w:rsidR="00012953" w:rsidRPr="00F37036" w:rsidRDefault="007F50CD" w:rsidP="00012953">
            <w:pPr>
              <w:jc w:val="center"/>
              <w:rPr>
                <w:rFonts w:ascii="Symbol" w:eastAsia="Symbol" w:hAnsi="Symbol" w:cs="Symbo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 xml:space="preserve">19.45 dB </m:t>
                </m:r>
              </m:oMath>
            </m:oMathPara>
          </w:p>
          <w:p w14:paraId="7882098A" w14:textId="13D8A539" w:rsidR="0070062E" w:rsidRDefault="00010BC9" w:rsidP="00240E2B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180°</m:t>
                </m:r>
              </m:oMath>
            </m:oMathPara>
          </w:p>
        </w:tc>
      </w:tr>
      <w:tr w:rsidR="00E912DB" w:rsidRPr="00803438" w14:paraId="484B0D07" w14:textId="77777777" w:rsidTr="00FC2B1F">
        <w:tc>
          <w:tcPr>
            <w:tcW w:w="1827" w:type="dxa"/>
            <w:vAlign w:val="center"/>
          </w:tcPr>
          <w:p w14:paraId="4D9A0889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</w:t>
            </w:r>
            <w:r w:rsidRPr="00EA6EFC">
              <w:rPr>
                <w:sz w:val="22"/>
                <w:szCs w:val="22"/>
                <w:vertAlign w:val="subscript"/>
              </w:rPr>
              <w:t>o</w:t>
            </w:r>
            <w:r>
              <w:rPr>
                <w:sz w:val="22"/>
                <w:szCs w:val="22"/>
                <w:vertAlign w:val="subscript"/>
              </w:rPr>
              <w:t>ut</w:t>
            </w:r>
            <w:proofErr w:type="spellEnd"/>
            <w:proofErr w:type="gramEnd"/>
            <w:r>
              <w:rPr>
                <w:sz w:val="22"/>
                <w:szCs w:val="22"/>
              </w:rPr>
              <w:t>/v</w:t>
            </w:r>
            <w:r>
              <w:rPr>
                <w:sz w:val="22"/>
                <w:szCs w:val="22"/>
                <w:vertAlign w:val="subscript"/>
              </w:rPr>
              <w:t>o2</w:t>
            </w:r>
          </w:p>
        </w:tc>
        <w:tc>
          <w:tcPr>
            <w:tcW w:w="2606" w:type="dxa"/>
            <w:shd w:val="clear" w:color="auto" w:fill="auto"/>
            <w:vAlign w:val="center"/>
          </w:tcPr>
          <w:p w14:paraId="29464EA1" w14:textId="23364C11" w:rsidR="0070062E" w:rsidRPr="00803438" w:rsidRDefault="00720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Gain près de 0 dB</w:t>
            </w:r>
          </w:p>
        </w:tc>
        <w:tc>
          <w:tcPr>
            <w:tcW w:w="3465" w:type="dxa"/>
            <w:shd w:val="clear" w:color="auto" w:fill="auto"/>
            <w:vAlign w:val="center"/>
          </w:tcPr>
          <w:p w14:paraId="09434EAF" w14:textId="0546EE96" w:rsidR="0070062E" w:rsidRPr="00803438" w:rsidRDefault="00E13B7B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ta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))//(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tb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(βr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OQ2b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OQ3b)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92" w:type="dxa"/>
            <w:shd w:val="clear" w:color="auto" w:fill="auto"/>
            <w:vAlign w:val="center"/>
          </w:tcPr>
          <w:p w14:paraId="762E3B08" w14:textId="4B99D423" w:rsidR="0070062E" w:rsidRPr="00803438" w:rsidRDefault="00010309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@ 10 kHz</m:t>
                </m:r>
              </m:oMath>
            </m:oMathPara>
          </w:p>
        </w:tc>
        <w:tc>
          <w:tcPr>
            <w:tcW w:w="1011" w:type="dxa"/>
            <w:shd w:val="clear" w:color="auto" w:fill="auto"/>
          </w:tcPr>
          <w:p w14:paraId="669B893B" w14:textId="77777777" w:rsidR="0070062E" w:rsidRDefault="007006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30E6849D" w14:textId="66B88B93" w:rsidR="004D1037" w:rsidRDefault="004D1037" w:rsidP="009D6B35">
            <w:pPr>
              <w:rPr>
                <w:rFonts w:ascii="Symbol" w:eastAsia="Symbol" w:hAnsi="Symbol" w:cs="Symbol"/>
                <w:sz w:val="18"/>
                <w:szCs w:val="18"/>
              </w:rPr>
            </w:pPr>
          </w:p>
          <w:p w14:paraId="167A42F8" w14:textId="5B5C471A" w:rsidR="004D1037" w:rsidRPr="00F37036" w:rsidRDefault="0035578A" w:rsidP="004D1037">
            <w:pPr>
              <w:jc w:val="center"/>
              <w:rPr>
                <w:rFonts w:ascii="Symbol" w:eastAsia="Symbol" w:hAnsi="Symbol" w:cs="Symbo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 xml:space="preserve">-3 dB </m:t>
                </m:r>
              </m:oMath>
            </m:oMathPara>
          </w:p>
          <w:p w14:paraId="77EC88DA" w14:textId="56187CB2" w:rsidR="0070062E" w:rsidRDefault="0035578A" w:rsidP="0008286C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1.27°</m:t>
                </m:r>
              </m:oMath>
            </m:oMathPara>
          </w:p>
        </w:tc>
      </w:tr>
      <w:tr w:rsidR="00E912DB" w:rsidRPr="00803438" w14:paraId="68D4ECC2" w14:textId="77777777" w:rsidTr="00FC2B1F">
        <w:tc>
          <w:tcPr>
            <w:tcW w:w="1827" w:type="dxa"/>
            <w:vAlign w:val="center"/>
          </w:tcPr>
          <w:p w14:paraId="023FACE0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</w:t>
            </w:r>
            <w:r w:rsidRPr="00EA6EFC">
              <w:rPr>
                <w:sz w:val="22"/>
                <w:szCs w:val="22"/>
                <w:vertAlign w:val="subscript"/>
              </w:rPr>
              <w:t>o</w:t>
            </w:r>
            <w:r>
              <w:rPr>
                <w:sz w:val="22"/>
                <w:szCs w:val="22"/>
                <w:vertAlign w:val="subscript"/>
              </w:rPr>
              <w:t>ut</w:t>
            </w:r>
            <w:proofErr w:type="spellEnd"/>
            <w:proofErr w:type="gram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comm</w:t>
            </w:r>
            <w:proofErr w:type="spellEnd"/>
          </w:p>
        </w:tc>
        <w:tc>
          <w:tcPr>
            <w:tcW w:w="2606" w:type="dxa"/>
            <w:shd w:val="clear" w:color="auto" w:fill="auto"/>
            <w:vAlign w:val="center"/>
          </w:tcPr>
          <w:p w14:paraId="5FD7ACFE" w14:textId="7510E8E9" w:rsidR="0070062E" w:rsidRPr="00803438" w:rsidRDefault="00720353">
            <w:pPr>
              <w:rPr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-40dB</w:t>
            </w:r>
          </w:p>
        </w:tc>
        <w:tc>
          <w:tcPr>
            <w:tcW w:w="3465" w:type="dxa"/>
            <w:shd w:val="clear" w:color="auto" w:fill="auto"/>
            <w:vAlign w:val="center"/>
          </w:tcPr>
          <w:p w14:paraId="70147F23" w14:textId="7FF406D2" w:rsidR="0070062E" w:rsidRPr="00803438" w:rsidRDefault="00E13B7B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comm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ta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))//(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tb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num>
                  <m:den/>
                </m:f>
              </m:oMath>
            </m:oMathPara>
          </w:p>
        </w:tc>
        <w:tc>
          <w:tcPr>
            <w:tcW w:w="2292" w:type="dxa"/>
            <w:shd w:val="clear" w:color="auto" w:fill="auto"/>
            <w:vAlign w:val="center"/>
          </w:tcPr>
          <w:p w14:paraId="5D5E6404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auto"/>
          </w:tcPr>
          <w:p w14:paraId="092FC280" w14:textId="77777777" w:rsidR="0070062E" w:rsidRDefault="007006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08456233" w14:textId="65EFBFF6" w:rsidR="0070062E" w:rsidRDefault="008F0283" w:rsidP="008F0283">
            <w:pPr>
              <w:jc w:val="center"/>
              <w:rPr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Symbol" w:hAnsi="Cambria Math" w:cs="Symbol"/>
                  <w:sz w:val="18"/>
                  <w:szCs w:val="18"/>
                </w:rPr>
                <m:t>-44 dB</m:t>
              </m:r>
            </m:oMath>
          </w:p>
        </w:tc>
      </w:tr>
      <w:tr w:rsidR="00E912DB" w:rsidRPr="00803438" w14:paraId="4D4D0DDF" w14:textId="77777777" w:rsidTr="00FC2B1F">
        <w:tc>
          <w:tcPr>
            <w:tcW w:w="1827" w:type="dxa"/>
            <w:vAlign w:val="center"/>
          </w:tcPr>
          <w:p w14:paraId="4B8BAB16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CMRR (dB)</w:t>
            </w:r>
          </w:p>
        </w:tc>
        <w:tc>
          <w:tcPr>
            <w:tcW w:w="2606" w:type="dxa"/>
            <w:shd w:val="clear" w:color="auto" w:fill="auto"/>
            <w:vAlign w:val="center"/>
          </w:tcPr>
          <w:p w14:paraId="482F5850" w14:textId="158384B8" w:rsidR="0070062E" w:rsidRPr="00803438" w:rsidRDefault="00720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&gt; 100 dB</w:t>
            </w:r>
          </w:p>
        </w:tc>
        <w:tc>
          <w:tcPr>
            <w:tcW w:w="3465" w:type="dxa"/>
            <w:shd w:val="clear" w:color="auto" w:fill="auto"/>
            <w:vAlign w:val="center"/>
          </w:tcPr>
          <w:p w14:paraId="5B5BCF6D" w14:textId="6317F6D0" w:rsidR="0070062E" w:rsidRPr="00803438" w:rsidRDefault="0039000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20*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diff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comm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292" w:type="dxa"/>
            <w:shd w:val="clear" w:color="auto" w:fill="auto"/>
            <w:vAlign w:val="center"/>
          </w:tcPr>
          <w:p w14:paraId="6C3164AF" w14:textId="62887BC9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auto"/>
          </w:tcPr>
          <w:p w14:paraId="3DF0707B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4C17EF88" w14:textId="343F14F7" w:rsidR="0070062E" w:rsidRDefault="001B53BC" w:rsidP="006E6CBC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111 dB</m:t>
                </m:r>
              </m:oMath>
            </m:oMathPara>
          </w:p>
        </w:tc>
      </w:tr>
      <w:tr w:rsidR="0050209D" w:rsidRPr="00803438" w14:paraId="37DC48D4" w14:textId="77777777" w:rsidTr="00FC2B1F">
        <w:tc>
          <w:tcPr>
            <w:tcW w:w="1827" w:type="dxa"/>
            <w:vAlign w:val="center"/>
          </w:tcPr>
          <w:p w14:paraId="2019F935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BE4AC7">
              <w:rPr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  <w:vertAlign w:val="subscript"/>
              </w:rPr>
              <w:t>,</w:t>
            </w:r>
            <w:r w:rsidRPr="00BE4AC7">
              <w:rPr>
                <w:sz w:val="22"/>
                <w:szCs w:val="22"/>
                <w:vertAlign w:val="subscript"/>
              </w:rPr>
              <w:t>diff</w:t>
            </w:r>
            <w:proofErr w:type="spellEnd"/>
          </w:p>
        </w:tc>
        <w:tc>
          <w:tcPr>
            <w:tcW w:w="2606" w:type="dxa"/>
            <w:shd w:val="clear" w:color="auto" w:fill="auto"/>
            <w:vAlign w:val="center"/>
          </w:tcPr>
          <w:p w14:paraId="1F7A2DE3" w14:textId="7187519F" w:rsidR="0070062E" w:rsidRPr="00803438" w:rsidRDefault="006A4C57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 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3465" w:type="dxa"/>
            <w:shd w:val="clear" w:color="auto" w:fill="auto"/>
            <w:vAlign w:val="center"/>
          </w:tcPr>
          <w:p w14:paraId="2D3F29D1" w14:textId="17500166" w:rsidR="0070062E" w:rsidRPr="00803438" w:rsidRDefault="0010798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d1a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(β+1)</m:t>
                </m:r>
              </m:oMath>
            </m:oMathPara>
          </w:p>
        </w:tc>
        <w:tc>
          <w:tcPr>
            <w:tcW w:w="2292" w:type="dxa"/>
            <w:shd w:val="clear" w:color="auto" w:fill="auto"/>
            <w:vAlign w:val="center"/>
          </w:tcPr>
          <w:p w14:paraId="6B341449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auto"/>
          </w:tcPr>
          <w:p w14:paraId="47FB1ACC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073FDBB4" w14:textId="2D32A0E5" w:rsidR="0070062E" w:rsidRDefault="009B5BB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24 Meg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0209D" w:rsidRPr="00803438" w14:paraId="1C127451" w14:textId="77777777" w:rsidTr="00FC2B1F">
        <w:tc>
          <w:tcPr>
            <w:tcW w:w="1827" w:type="dxa"/>
            <w:vAlign w:val="center"/>
          </w:tcPr>
          <w:p w14:paraId="18E2CEF3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BE4AC7">
              <w:rPr>
                <w:sz w:val="22"/>
                <w:szCs w:val="22"/>
                <w:vertAlign w:val="subscript"/>
              </w:rPr>
              <w:t>i,comm</w:t>
            </w:r>
            <w:proofErr w:type="spellEnd"/>
          </w:p>
        </w:tc>
        <w:tc>
          <w:tcPr>
            <w:tcW w:w="2606" w:type="dxa"/>
            <w:shd w:val="clear" w:color="auto" w:fill="auto"/>
            <w:vAlign w:val="center"/>
          </w:tcPr>
          <w:p w14:paraId="502A0343" w14:textId="6F53253D" w:rsidR="0070062E" w:rsidRPr="00803438" w:rsidRDefault="006A4C57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&gt;10 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3465" w:type="dxa"/>
            <w:shd w:val="clear" w:color="auto" w:fill="auto"/>
            <w:vAlign w:val="center"/>
          </w:tcPr>
          <w:p w14:paraId="76CC0A03" w14:textId="72050EA2" w:rsidR="0070062E" w:rsidRPr="00803438" w:rsidRDefault="00E13B7B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β+1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d1a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)//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oQ1B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2292" w:type="dxa"/>
            <w:shd w:val="clear" w:color="auto" w:fill="auto"/>
            <w:vAlign w:val="center"/>
          </w:tcPr>
          <w:p w14:paraId="0CA90BC8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auto"/>
          </w:tcPr>
          <w:p w14:paraId="4C35A058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40551BA6" w14:textId="688CC93E" w:rsidR="0070062E" w:rsidRDefault="009B5BB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30 Meg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E912DB" w:rsidRPr="00803438" w14:paraId="5C420FE4" w14:textId="77777777" w:rsidTr="00FC2B1F">
        <w:tc>
          <w:tcPr>
            <w:tcW w:w="1827" w:type="dxa"/>
            <w:vAlign w:val="center"/>
          </w:tcPr>
          <w:p w14:paraId="0B050612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BE4AC7">
              <w:rPr>
                <w:sz w:val="22"/>
                <w:szCs w:val="22"/>
                <w:vertAlign w:val="subscript"/>
              </w:rPr>
              <w:t>out</w:t>
            </w:r>
            <w:proofErr w:type="spellEnd"/>
          </w:p>
        </w:tc>
        <w:tc>
          <w:tcPr>
            <w:tcW w:w="2606" w:type="dxa"/>
            <w:shd w:val="clear" w:color="auto" w:fill="auto"/>
            <w:vAlign w:val="center"/>
          </w:tcPr>
          <w:p w14:paraId="5AC68E52" w14:textId="63C88553" w:rsidR="0070062E" w:rsidRPr="00803438" w:rsidRDefault="007203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Petit</w:t>
            </w:r>
          </w:p>
        </w:tc>
        <w:tc>
          <w:tcPr>
            <w:tcW w:w="3465" w:type="dxa"/>
            <w:shd w:val="clear" w:color="auto" w:fill="auto"/>
            <w:vAlign w:val="center"/>
          </w:tcPr>
          <w:p w14:paraId="0E4EB8F5" w14:textId="41090B5B" w:rsidR="0070062E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=(Rta+(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))//(Rtb+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gm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)   </m:t>
                </m:r>
              </m:oMath>
            </m:oMathPara>
          </w:p>
        </w:tc>
        <w:tc>
          <w:tcPr>
            <w:tcW w:w="2292" w:type="dxa"/>
            <w:shd w:val="clear" w:color="auto" w:fill="auto"/>
            <w:vAlign w:val="center"/>
          </w:tcPr>
          <w:p w14:paraId="7D1A4852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011" w:type="dxa"/>
            <w:shd w:val="clear" w:color="auto" w:fill="auto"/>
          </w:tcPr>
          <w:p w14:paraId="74557044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0CC0D1EC" w14:textId="6B1FA439" w:rsidR="0070062E" w:rsidRDefault="000135F7" w:rsidP="00662366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10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</w:tbl>
    <w:p w14:paraId="2665DC49" w14:textId="2E7951B1" w:rsidR="0070062E" w:rsidRPr="00286791" w:rsidRDefault="0070062E" w:rsidP="00286791">
      <w:pPr>
        <w:pStyle w:val="Heading1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lang w:val="en-CA"/>
        </w:rPr>
        <w:t>Circuit global (suite)</w:t>
      </w:r>
    </w:p>
    <w:p w14:paraId="5F86A178" w14:textId="6718006D" w:rsidR="0070062E" w:rsidRDefault="0070062E" w:rsidP="0070062E">
      <w:r>
        <w:rPr>
          <w:sz w:val="22"/>
          <w:szCs w:val="22"/>
        </w:rPr>
        <w:t>Stabilité</w:t>
      </w:r>
    </w:p>
    <w:tbl>
      <w:tblPr>
        <w:tblStyle w:val="TableGrid"/>
        <w:tblW w:w="7572" w:type="dxa"/>
        <w:tblLook w:val="04A0" w:firstRow="1" w:lastRow="0" w:firstColumn="1" w:lastColumn="0" w:noHBand="0" w:noVBand="1"/>
      </w:tblPr>
      <w:tblGrid>
        <w:gridCol w:w="1518"/>
        <w:gridCol w:w="2380"/>
        <w:gridCol w:w="2573"/>
        <w:gridCol w:w="1101"/>
      </w:tblGrid>
      <w:tr w:rsidR="0070062E" w:rsidRPr="00803438" w14:paraId="42E0F30F" w14:textId="77777777" w:rsidTr="00FC2B1F">
        <w:trPr>
          <w:trHeight w:val="602"/>
        </w:trPr>
        <w:tc>
          <w:tcPr>
            <w:tcW w:w="1518" w:type="dxa"/>
            <w:vAlign w:val="center"/>
          </w:tcPr>
          <w:p w14:paraId="4AED5295" w14:textId="77777777" w:rsidR="0070062E" w:rsidRPr="006C58A2" w:rsidRDefault="0070062E">
            <w:pPr>
              <w:rPr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2380" w:type="dxa"/>
            <w:vAlign w:val="center"/>
          </w:tcPr>
          <w:p w14:paraId="0D85FDBE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2573" w:type="dxa"/>
          </w:tcPr>
          <w:p w14:paraId="68640CCE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1101" w:type="dxa"/>
          </w:tcPr>
          <w:p w14:paraId="614C302C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70062E" w:rsidRPr="00803438" w14:paraId="09AE15D4" w14:textId="77777777" w:rsidTr="00FC2B1F">
        <w:tc>
          <w:tcPr>
            <w:tcW w:w="1518" w:type="dxa"/>
            <w:vAlign w:val="center"/>
          </w:tcPr>
          <w:p w14:paraId="4AD94F94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</w:t>
            </w:r>
            <w:r w:rsidRPr="00BE4AC7">
              <w:rPr>
                <w:sz w:val="22"/>
                <w:szCs w:val="22"/>
                <w:vertAlign w:val="subscript"/>
              </w:rPr>
              <w:t>vBO</w:t>
            </w:r>
            <w:proofErr w:type="spellEnd"/>
          </w:p>
        </w:tc>
        <w:tc>
          <w:tcPr>
            <w:tcW w:w="2380" w:type="dxa"/>
            <w:shd w:val="clear" w:color="auto" w:fill="auto"/>
            <w:vAlign w:val="center"/>
          </w:tcPr>
          <w:p w14:paraId="0DCEC566" w14:textId="5F1D7F94" w:rsidR="0070062E" w:rsidRPr="00FC2B1F" w:rsidRDefault="00D6025D">
            <w:pPr>
              <w:rPr>
                <w:sz w:val="18"/>
                <w:szCs w:val="18"/>
              </w:rPr>
            </w:pPr>
            <w:r w:rsidRPr="00FC2B1F">
              <w:rPr>
                <w:sz w:val="18"/>
                <w:szCs w:val="18"/>
              </w:rPr>
              <w:t xml:space="preserve">Avec la pire </w:t>
            </w:r>
            <w:r w:rsidR="00FC2B1F">
              <w:rPr>
                <w:sz w:val="18"/>
                <w:szCs w:val="18"/>
              </w:rPr>
              <w:t>charge</w:t>
            </w:r>
            <w:r w:rsidRPr="00FC2B1F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50778B5B" w14:textId="05841C2B" w:rsidR="0070062E" w:rsidRPr="00FC2B1F" w:rsidRDefault="00040565" w:rsidP="00BF36AA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77</m:t>
                </m:r>
              </m:oMath>
            </m:oMathPara>
          </w:p>
        </w:tc>
        <w:tc>
          <w:tcPr>
            <w:tcW w:w="1101" w:type="dxa"/>
            <w:shd w:val="clear" w:color="auto" w:fill="auto"/>
            <w:vAlign w:val="center"/>
          </w:tcPr>
          <w:p w14:paraId="152A0FD5" w14:textId="38394436" w:rsidR="0070062E" w:rsidRPr="00FC2B1F" w:rsidRDefault="00C20F35" w:rsidP="00265E3E">
            <w:pPr>
              <w:jc w:val="center"/>
              <w:rPr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67</w:t>
            </w:r>
            <m:oMath>
              <m:r>
                <w:rPr>
                  <w:rFonts w:ascii="Cambria Math" w:eastAsia="Symbol" w:hAnsi="Cambria Math" w:cs="Symbol"/>
                  <w:sz w:val="18"/>
                  <w:szCs w:val="18"/>
                </w:rPr>
                <m:t xml:space="preserve"> dB</m:t>
              </m:r>
            </m:oMath>
          </w:p>
        </w:tc>
      </w:tr>
      <w:tr w:rsidR="0070062E" w:rsidRPr="00803438" w14:paraId="4031FE93" w14:textId="77777777" w:rsidTr="00FC2B1F">
        <w:tc>
          <w:tcPr>
            <w:tcW w:w="1518" w:type="dxa"/>
            <w:vAlign w:val="center"/>
          </w:tcPr>
          <w:p w14:paraId="76882960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Marge de phase (°)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60A82D07" w14:textId="3FE15C77" w:rsidR="0070062E" w:rsidRPr="00FC2B1F" w:rsidRDefault="006D1B67">
            <w:pPr>
              <w:rPr>
                <w:sz w:val="18"/>
                <w:szCs w:val="18"/>
              </w:rPr>
            </w:pPr>
            <w:r w:rsidRPr="00FC2B1F">
              <w:rPr>
                <w:sz w:val="18"/>
                <w:szCs w:val="18"/>
              </w:rPr>
              <w:t xml:space="preserve">Non stable avec </w:t>
            </w:r>
            <w:r w:rsidR="00D6025D" w:rsidRPr="00FC2B1F">
              <w:rPr>
                <w:sz w:val="18"/>
                <w:szCs w:val="18"/>
              </w:rPr>
              <w:t xml:space="preserve">la pire </w:t>
            </w:r>
            <w:r w:rsidR="00FC2B1F">
              <w:rPr>
                <w:sz w:val="18"/>
                <w:szCs w:val="18"/>
              </w:rPr>
              <w:t>charge</w:t>
            </w:r>
          </w:p>
        </w:tc>
        <w:tc>
          <w:tcPr>
            <w:tcW w:w="2573" w:type="dxa"/>
            <w:shd w:val="clear" w:color="auto" w:fill="auto"/>
          </w:tcPr>
          <w:p w14:paraId="2ED447C6" w14:textId="2DAAF7C7" w:rsidR="0070062E" w:rsidRPr="00FC2B1F" w:rsidRDefault="00040565" w:rsidP="00BF36AA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-78°</m:t>
                </m:r>
              </m:oMath>
            </m:oMathPara>
          </w:p>
        </w:tc>
        <w:tc>
          <w:tcPr>
            <w:tcW w:w="1101" w:type="dxa"/>
            <w:shd w:val="clear" w:color="auto" w:fill="auto"/>
          </w:tcPr>
          <w:p w14:paraId="20D255CB" w14:textId="29281425" w:rsidR="0070062E" w:rsidRPr="00FC2B1F" w:rsidRDefault="001F3010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-50°</m:t>
                </m:r>
              </m:oMath>
            </m:oMathPara>
          </w:p>
        </w:tc>
      </w:tr>
      <w:tr w:rsidR="0070062E" w:rsidRPr="00803438" w14:paraId="6ACA0592" w14:textId="77777777" w:rsidTr="00FC2B1F">
        <w:tc>
          <w:tcPr>
            <w:tcW w:w="1518" w:type="dxa"/>
            <w:vAlign w:val="center"/>
          </w:tcPr>
          <w:p w14:paraId="59001F39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Marge de gain (dB)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74BAB508" w14:textId="7F64B485" w:rsidR="0070062E" w:rsidRPr="00FC2B1F" w:rsidRDefault="00D6025D">
            <w:pPr>
              <w:rPr>
                <w:sz w:val="18"/>
                <w:szCs w:val="18"/>
              </w:rPr>
            </w:pPr>
            <w:r w:rsidRPr="00FC2B1F">
              <w:rPr>
                <w:sz w:val="18"/>
                <w:szCs w:val="18"/>
              </w:rPr>
              <w:t xml:space="preserve">Non stable avec la pire </w:t>
            </w:r>
            <w:r w:rsidR="00FC2B1F">
              <w:rPr>
                <w:sz w:val="18"/>
                <w:szCs w:val="18"/>
              </w:rPr>
              <w:t>charge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9BFE041" w14:textId="6504D59F" w:rsidR="0070062E" w:rsidRPr="00FC2B1F" w:rsidRDefault="00057C1B" w:rsidP="00BF36AA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-8.71 dB</m:t>
                </m:r>
              </m:oMath>
            </m:oMathPara>
          </w:p>
        </w:tc>
        <w:tc>
          <w:tcPr>
            <w:tcW w:w="1101" w:type="dxa"/>
            <w:shd w:val="clear" w:color="auto" w:fill="auto"/>
            <w:vAlign w:val="center"/>
          </w:tcPr>
          <w:p w14:paraId="110AEA45" w14:textId="56FA8D1F" w:rsidR="0070062E" w:rsidRPr="00FC2B1F" w:rsidRDefault="00057C1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-11.61 dB</m:t>
                </m:r>
              </m:oMath>
            </m:oMathPara>
          </w:p>
        </w:tc>
      </w:tr>
      <w:tr w:rsidR="0070062E" w:rsidRPr="00803438" w14:paraId="233FA7AB" w14:textId="77777777" w:rsidTr="00FC2B1F">
        <w:tc>
          <w:tcPr>
            <w:tcW w:w="1518" w:type="dxa"/>
            <w:vAlign w:val="center"/>
          </w:tcPr>
          <w:p w14:paraId="6344AE32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Fréquence pôle dominant (B.O.)</w:t>
            </w:r>
          </w:p>
        </w:tc>
        <w:tc>
          <w:tcPr>
            <w:tcW w:w="2380" w:type="dxa"/>
            <w:shd w:val="clear" w:color="auto" w:fill="auto"/>
            <w:vAlign w:val="center"/>
          </w:tcPr>
          <w:p w14:paraId="5CDB8D41" w14:textId="77777777" w:rsidR="0070062E" w:rsidRPr="00FC2B1F" w:rsidRDefault="0070062E">
            <w:pPr>
              <w:rPr>
                <w:sz w:val="18"/>
                <w:szCs w:val="18"/>
              </w:rPr>
            </w:pPr>
          </w:p>
        </w:tc>
        <w:tc>
          <w:tcPr>
            <w:tcW w:w="2573" w:type="dxa"/>
            <w:shd w:val="clear" w:color="auto" w:fill="auto"/>
            <w:vAlign w:val="center"/>
          </w:tcPr>
          <w:p w14:paraId="6DC6CF53" w14:textId="4E33B6DB" w:rsidR="0070062E" w:rsidRPr="00FC2B1F" w:rsidRDefault="00BF36AA" w:rsidP="00BF36AA">
            <w:pPr>
              <w:jc w:val="center"/>
              <w:rPr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Symbol" w:hAnsi="Cambria Math" w:cs="Symbol"/>
                  <w:sz w:val="18"/>
                  <w:szCs w:val="18"/>
                </w:rPr>
                <m:t>5810 Hz</m:t>
              </m:r>
            </m:oMath>
            <w:r w:rsidRPr="00FC2B1F">
              <w:rPr>
                <w:rFonts w:ascii="Symbol" w:eastAsia="Symbol" w:hAnsi="Symbol" w:cs="Symbol"/>
                <w:sz w:val="18"/>
                <w:szCs w:val="18"/>
              </w:rPr>
              <w:t xml:space="preserve"> 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F0CA5C0" w14:textId="6CC83087" w:rsidR="0070062E" w:rsidRPr="00FC2B1F" w:rsidRDefault="00BF36AA">
            <w:pPr>
              <w:rPr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 xml:space="preserve"> </w:t>
            </w:r>
            <w:r w:rsidR="00BF3760">
              <w:rPr>
                <w:rFonts w:ascii="Symbol" w:eastAsia="Symbol" w:hAnsi="Symbol" w:cs="Symbol"/>
                <w:sz w:val="18"/>
                <w:szCs w:val="18"/>
              </w:rPr>
              <w:t>2500</w:t>
            </w:r>
            <m:oMath>
              <m:r>
                <w:rPr>
                  <w:rFonts w:ascii="Cambria Math" w:eastAsia="Symbol" w:hAnsi="Cambria Math" w:cs="Symbol"/>
                  <w:sz w:val="18"/>
                  <w:szCs w:val="18"/>
                </w:rPr>
                <m:t xml:space="preserve"> Hz</m:t>
              </m:r>
            </m:oMath>
            <w:r w:rsidR="00803C21" w:rsidRPr="00FC2B1F">
              <w:rPr>
                <w:rFonts w:ascii="Symbol" w:eastAsia="Symbol" w:hAnsi="Symbol" w:cs="Symbol"/>
                <w:sz w:val="18"/>
                <w:szCs w:val="18"/>
              </w:rPr>
              <w:t xml:space="preserve"> </w:t>
            </w:r>
          </w:p>
        </w:tc>
      </w:tr>
    </w:tbl>
    <w:p w14:paraId="5C101AC5" w14:textId="77777777" w:rsidR="0070062E" w:rsidRDefault="0070062E" w:rsidP="0070062E"/>
    <w:p w14:paraId="70DFD4A0" w14:textId="77777777" w:rsidR="0070062E" w:rsidRDefault="0070062E" w:rsidP="0070062E">
      <w:r>
        <w:rPr>
          <w:sz w:val="22"/>
          <w:szCs w:val="22"/>
        </w:rPr>
        <w:t>Boucle fermée</w:t>
      </w:r>
    </w:p>
    <w:tbl>
      <w:tblPr>
        <w:tblStyle w:val="TableGrid"/>
        <w:tblW w:w="7572" w:type="dxa"/>
        <w:tblLook w:val="04A0" w:firstRow="1" w:lastRow="0" w:firstColumn="1" w:lastColumn="0" w:noHBand="0" w:noVBand="1"/>
      </w:tblPr>
      <w:tblGrid>
        <w:gridCol w:w="1953"/>
        <w:gridCol w:w="3390"/>
        <w:gridCol w:w="1129"/>
        <w:gridCol w:w="1100"/>
      </w:tblGrid>
      <w:tr w:rsidR="0070062E" w:rsidRPr="00803438" w14:paraId="2382BF8B" w14:textId="77777777" w:rsidTr="00222211">
        <w:tc>
          <w:tcPr>
            <w:tcW w:w="1953" w:type="dxa"/>
            <w:vAlign w:val="center"/>
          </w:tcPr>
          <w:p w14:paraId="55ECEEE4" w14:textId="77777777" w:rsidR="0070062E" w:rsidRPr="006C58A2" w:rsidRDefault="0070062E">
            <w:pPr>
              <w:rPr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3390" w:type="dxa"/>
            <w:vAlign w:val="center"/>
          </w:tcPr>
          <w:p w14:paraId="7D9588E6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129" w:type="dxa"/>
          </w:tcPr>
          <w:p w14:paraId="6CB1EB38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1100" w:type="dxa"/>
          </w:tcPr>
          <w:p w14:paraId="0099B35E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70062E" w:rsidRPr="00803438" w14:paraId="31BE4E88" w14:textId="77777777" w:rsidTr="00FC2B1F">
        <w:tc>
          <w:tcPr>
            <w:tcW w:w="1953" w:type="dxa"/>
            <w:vAlign w:val="center"/>
          </w:tcPr>
          <w:p w14:paraId="69FAF948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</w:t>
            </w:r>
            <w:r w:rsidRPr="00BE4AC7">
              <w:rPr>
                <w:sz w:val="22"/>
                <w:szCs w:val="22"/>
                <w:vertAlign w:val="subscript"/>
              </w:rPr>
              <w:t>vBO</w:t>
            </w:r>
            <w:proofErr w:type="spellEnd"/>
          </w:p>
        </w:tc>
        <w:tc>
          <w:tcPr>
            <w:tcW w:w="3390" w:type="dxa"/>
            <w:vAlign w:val="center"/>
          </w:tcPr>
          <w:p w14:paraId="5C3A36ED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405A1CAE" w14:textId="590B77B2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5C0B1F58" w14:textId="29F27395" w:rsidR="0070062E" w:rsidRDefault="00035AFF" w:rsidP="00265E3E">
            <w:pPr>
              <w:jc w:val="center"/>
              <w:rPr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67</w:t>
            </w:r>
            <m:oMath>
              <m:r>
                <w:rPr>
                  <w:rFonts w:ascii="Cambria Math" w:eastAsia="Symbol" w:hAnsi="Cambria Math" w:cs="Symbol"/>
                  <w:sz w:val="18"/>
                  <w:szCs w:val="18"/>
                </w:rPr>
                <m:t xml:space="preserve"> dB</m:t>
              </m:r>
            </m:oMath>
          </w:p>
        </w:tc>
      </w:tr>
      <w:tr w:rsidR="0070062E" w:rsidRPr="00803438" w14:paraId="6FD3177D" w14:textId="77777777" w:rsidTr="00FC2B1F">
        <w:tc>
          <w:tcPr>
            <w:tcW w:w="1953" w:type="dxa"/>
            <w:vAlign w:val="center"/>
          </w:tcPr>
          <w:p w14:paraId="6CD78FE5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Marge de phase (°)</w:t>
            </w:r>
          </w:p>
        </w:tc>
        <w:tc>
          <w:tcPr>
            <w:tcW w:w="3390" w:type="dxa"/>
            <w:vAlign w:val="center"/>
          </w:tcPr>
          <w:p w14:paraId="24B831E3" w14:textId="3E054EFD" w:rsidR="0070062E" w:rsidRPr="00803438" w:rsidRDefault="006055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Avec la pire </w:t>
            </w:r>
            <w:r w:rsidR="00D74ADC">
              <w:rPr>
                <w:sz w:val="18"/>
                <w:szCs w:val="18"/>
              </w:rPr>
              <w:t>charge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9" w:type="dxa"/>
            <w:shd w:val="clear" w:color="auto" w:fill="auto"/>
          </w:tcPr>
          <w:p w14:paraId="495EA84E" w14:textId="2C0F1FD1" w:rsidR="0070062E" w:rsidRDefault="00222211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-65°</m:t>
                </m:r>
              </m:oMath>
            </m:oMathPara>
          </w:p>
        </w:tc>
        <w:tc>
          <w:tcPr>
            <w:tcW w:w="1100" w:type="dxa"/>
            <w:shd w:val="clear" w:color="auto" w:fill="auto"/>
          </w:tcPr>
          <w:p w14:paraId="4F6BA62E" w14:textId="10D004ED" w:rsidR="0070062E" w:rsidRDefault="007358CF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-16°</m:t>
                </m:r>
              </m:oMath>
            </m:oMathPara>
          </w:p>
        </w:tc>
      </w:tr>
      <w:tr w:rsidR="0070062E" w:rsidRPr="00803438" w14:paraId="002407A0" w14:textId="77777777" w:rsidTr="00FC2B1F">
        <w:tc>
          <w:tcPr>
            <w:tcW w:w="1953" w:type="dxa"/>
            <w:vAlign w:val="center"/>
          </w:tcPr>
          <w:p w14:paraId="1038FC04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Marge de gain (dB)</w:t>
            </w:r>
          </w:p>
        </w:tc>
        <w:tc>
          <w:tcPr>
            <w:tcW w:w="3390" w:type="dxa"/>
            <w:vAlign w:val="center"/>
          </w:tcPr>
          <w:p w14:paraId="7528E49D" w14:textId="0FBBC6D0" w:rsidR="0070062E" w:rsidRPr="00803438" w:rsidRDefault="006055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Avec la pire </w:t>
            </w:r>
            <w:r w:rsidR="00D74ADC">
              <w:rPr>
                <w:sz w:val="18"/>
                <w:szCs w:val="18"/>
              </w:rPr>
              <w:t>charge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3CD75FF5" w14:textId="0FF1E6E6" w:rsidR="0070062E" w:rsidRDefault="00057C1B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-13 dB</m:t>
                </m:r>
              </m:oMath>
            </m:oMathPara>
          </w:p>
        </w:tc>
        <w:tc>
          <w:tcPr>
            <w:tcW w:w="1100" w:type="dxa"/>
            <w:shd w:val="clear" w:color="auto" w:fill="auto"/>
            <w:vAlign w:val="center"/>
          </w:tcPr>
          <w:p w14:paraId="2D891CD6" w14:textId="56558594" w:rsidR="0070062E" w:rsidRDefault="00057C1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-12.46 dB</m:t>
                </m:r>
              </m:oMath>
            </m:oMathPara>
          </w:p>
        </w:tc>
      </w:tr>
      <w:tr w:rsidR="0070062E" w:rsidRPr="00803438" w14:paraId="4122D02F" w14:textId="77777777" w:rsidTr="00FC2B1F">
        <w:tc>
          <w:tcPr>
            <w:tcW w:w="1953" w:type="dxa"/>
            <w:vAlign w:val="center"/>
          </w:tcPr>
          <w:p w14:paraId="01453C5A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BE4AC7">
              <w:rPr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  <w:vertAlign w:val="subscript"/>
              </w:rPr>
              <w:t>,</w:t>
            </w:r>
            <w:r w:rsidRPr="00BE4AC7">
              <w:rPr>
                <w:sz w:val="22"/>
                <w:szCs w:val="22"/>
                <w:vertAlign w:val="subscript"/>
              </w:rPr>
              <w:t>diff</w:t>
            </w:r>
            <w:proofErr w:type="spellEnd"/>
          </w:p>
        </w:tc>
        <w:tc>
          <w:tcPr>
            <w:tcW w:w="3390" w:type="dxa"/>
            <w:vAlign w:val="center"/>
          </w:tcPr>
          <w:p w14:paraId="5828F727" w14:textId="7E7E54A3" w:rsidR="0070062E" w:rsidRPr="00803438" w:rsidRDefault="0092236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 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1129" w:type="dxa"/>
            <w:shd w:val="clear" w:color="auto" w:fill="auto"/>
            <w:vAlign w:val="center"/>
          </w:tcPr>
          <w:p w14:paraId="369E6CB2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6BCB96F" w14:textId="4B3D9E48" w:rsidR="0070062E" w:rsidRDefault="0050209D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24 Meg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70062E" w:rsidRPr="00803438" w14:paraId="5524BB78" w14:textId="77777777" w:rsidTr="00FC2B1F">
        <w:tc>
          <w:tcPr>
            <w:tcW w:w="1953" w:type="dxa"/>
            <w:vAlign w:val="center"/>
          </w:tcPr>
          <w:p w14:paraId="6F997476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BE4AC7">
              <w:rPr>
                <w:sz w:val="22"/>
                <w:szCs w:val="22"/>
                <w:vertAlign w:val="subscript"/>
              </w:rPr>
              <w:t>i,comm</w:t>
            </w:r>
            <w:proofErr w:type="spellEnd"/>
          </w:p>
        </w:tc>
        <w:tc>
          <w:tcPr>
            <w:tcW w:w="3390" w:type="dxa"/>
            <w:vAlign w:val="center"/>
          </w:tcPr>
          <w:p w14:paraId="6D15C774" w14:textId="4F81E7AD" w:rsidR="0070062E" w:rsidRPr="00803438" w:rsidRDefault="0092236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&gt;10 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1129" w:type="dxa"/>
            <w:shd w:val="clear" w:color="auto" w:fill="auto"/>
            <w:vAlign w:val="center"/>
          </w:tcPr>
          <w:p w14:paraId="77919F41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8977308" w14:textId="15EE1935" w:rsidR="0070062E" w:rsidRDefault="0050209D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30 Meg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70062E" w:rsidRPr="00803438" w14:paraId="739FFD08" w14:textId="77777777" w:rsidTr="00FC2B1F">
        <w:tc>
          <w:tcPr>
            <w:tcW w:w="1953" w:type="dxa"/>
            <w:vAlign w:val="center"/>
          </w:tcPr>
          <w:p w14:paraId="7D38C1F5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BE4AC7">
              <w:rPr>
                <w:sz w:val="22"/>
                <w:szCs w:val="22"/>
                <w:vertAlign w:val="subscript"/>
              </w:rPr>
              <w:t>out</w:t>
            </w:r>
            <w:proofErr w:type="spellEnd"/>
          </w:p>
        </w:tc>
        <w:tc>
          <w:tcPr>
            <w:tcW w:w="3390" w:type="dxa"/>
            <w:vAlign w:val="center"/>
          </w:tcPr>
          <w:p w14:paraId="0575CC45" w14:textId="636EC50E" w:rsidR="0070062E" w:rsidRPr="00803438" w:rsidRDefault="009D02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Doit être petit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132A14B6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506952F2" w14:textId="3C18A6C3" w:rsidR="0070062E" w:rsidRDefault="00374243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10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70062E" w:rsidRPr="00803438" w14:paraId="34D01884" w14:textId="77777777" w:rsidTr="00FC2B1F">
        <w:tc>
          <w:tcPr>
            <w:tcW w:w="1953" w:type="dxa"/>
            <w:vAlign w:val="center"/>
          </w:tcPr>
          <w:p w14:paraId="5BBB040E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</w:t>
            </w:r>
            <w:r w:rsidRPr="0039173D">
              <w:rPr>
                <w:sz w:val="22"/>
                <w:szCs w:val="22"/>
                <w:vertAlign w:val="subscript"/>
              </w:rPr>
              <w:t>vBF</w:t>
            </w:r>
            <w:proofErr w:type="spellEnd"/>
          </w:p>
        </w:tc>
        <w:tc>
          <w:tcPr>
            <w:tcW w:w="3390" w:type="dxa"/>
            <w:vAlign w:val="center"/>
          </w:tcPr>
          <w:p w14:paraId="30977982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3E1D43B2" w14:textId="2B1F09D6" w:rsidR="0070062E" w:rsidRDefault="00222211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20</m:t>
                </m:r>
              </m:oMath>
            </m:oMathPara>
          </w:p>
        </w:tc>
        <w:tc>
          <w:tcPr>
            <w:tcW w:w="1100" w:type="dxa"/>
            <w:shd w:val="clear" w:color="auto" w:fill="auto"/>
            <w:vAlign w:val="center"/>
          </w:tcPr>
          <w:p w14:paraId="03BAEAD8" w14:textId="60C911EF" w:rsidR="0070062E" w:rsidRDefault="00047F64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20 dB</m:t>
                </m:r>
              </m:oMath>
            </m:oMathPara>
          </w:p>
        </w:tc>
      </w:tr>
      <w:tr w:rsidR="0070062E" w:rsidRPr="00803438" w14:paraId="517E1556" w14:textId="77777777" w:rsidTr="00FC2B1F">
        <w:tc>
          <w:tcPr>
            <w:tcW w:w="1953" w:type="dxa"/>
            <w:vAlign w:val="center"/>
          </w:tcPr>
          <w:p w14:paraId="2E4954B3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Fréquence de coupure (B.F.)</w:t>
            </w:r>
          </w:p>
        </w:tc>
        <w:tc>
          <w:tcPr>
            <w:tcW w:w="3390" w:type="dxa"/>
            <w:vAlign w:val="center"/>
          </w:tcPr>
          <w:p w14:paraId="4E431B36" w14:textId="4C7D3250" w:rsidR="0070062E" w:rsidRPr="00803438" w:rsidRDefault="0001367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mhz</w:t>
            </w:r>
            <w:proofErr w:type="gramEnd"/>
          </w:p>
        </w:tc>
        <w:tc>
          <w:tcPr>
            <w:tcW w:w="1129" w:type="dxa"/>
            <w:shd w:val="clear" w:color="auto" w:fill="auto"/>
            <w:vAlign w:val="center"/>
          </w:tcPr>
          <w:p w14:paraId="7F77CBB1" w14:textId="3BCFB9FE" w:rsidR="0070062E" w:rsidRDefault="00222211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1.18 mHz</m:t>
                </m:r>
              </m:oMath>
            </m:oMathPara>
          </w:p>
        </w:tc>
        <w:tc>
          <w:tcPr>
            <w:tcW w:w="1100" w:type="dxa"/>
            <w:shd w:val="clear" w:color="auto" w:fill="auto"/>
            <w:vAlign w:val="center"/>
          </w:tcPr>
          <w:p w14:paraId="31CE46C7" w14:textId="1CC1EAB3" w:rsidR="0070062E" w:rsidRDefault="00047F64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265kHz</m:t>
                </m:r>
              </m:oMath>
            </m:oMathPara>
          </w:p>
        </w:tc>
      </w:tr>
    </w:tbl>
    <w:p w14:paraId="6D05644C" w14:textId="77777777" w:rsidR="0070062E" w:rsidRDefault="0070062E" w:rsidP="0070062E"/>
    <w:p w14:paraId="02E5B292" w14:textId="77777777" w:rsidR="0070062E" w:rsidRDefault="0070062E" w:rsidP="0070062E">
      <w:r>
        <w:rPr>
          <w:sz w:val="22"/>
          <w:szCs w:val="22"/>
        </w:rPr>
        <w:t>Grand signal</w:t>
      </w:r>
    </w:p>
    <w:tbl>
      <w:tblPr>
        <w:tblStyle w:val="TableGrid"/>
        <w:tblW w:w="7572" w:type="dxa"/>
        <w:tblLook w:val="04A0" w:firstRow="1" w:lastRow="0" w:firstColumn="1" w:lastColumn="0" w:noHBand="0" w:noVBand="1"/>
      </w:tblPr>
      <w:tblGrid>
        <w:gridCol w:w="1951"/>
        <w:gridCol w:w="3381"/>
        <w:gridCol w:w="1129"/>
        <w:gridCol w:w="1111"/>
      </w:tblGrid>
      <w:tr w:rsidR="0070062E" w:rsidRPr="00803438" w14:paraId="777F68EA" w14:textId="77777777">
        <w:tc>
          <w:tcPr>
            <w:tcW w:w="1984" w:type="dxa"/>
            <w:vAlign w:val="center"/>
          </w:tcPr>
          <w:p w14:paraId="4100415D" w14:textId="77777777" w:rsidR="0070062E" w:rsidRPr="006C58A2" w:rsidRDefault="0070062E">
            <w:pPr>
              <w:rPr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3462" w:type="dxa"/>
            <w:vAlign w:val="center"/>
          </w:tcPr>
          <w:p w14:paraId="41D85AB7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134" w:type="dxa"/>
          </w:tcPr>
          <w:p w14:paraId="241CE55D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992" w:type="dxa"/>
          </w:tcPr>
          <w:p w14:paraId="0397F42F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70062E" w:rsidRPr="00803438" w14:paraId="4F06AEAE" w14:textId="77777777" w:rsidTr="00FC2B1F">
        <w:tc>
          <w:tcPr>
            <w:tcW w:w="1984" w:type="dxa"/>
            <w:vAlign w:val="center"/>
          </w:tcPr>
          <w:p w14:paraId="6DE8E1E6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Plage dynamique d’entrée (</w:t>
            </w:r>
            <w:proofErr w:type="spellStart"/>
            <w:r>
              <w:rPr>
                <w:sz w:val="22"/>
                <w:szCs w:val="22"/>
              </w:rPr>
              <w:t>V</w:t>
            </w:r>
            <w:r w:rsidRPr="0039173D">
              <w:rPr>
                <w:sz w:val="22"/>
                <w:szCs w:val="22"/>
                <w:vertAlign w:val="subscript"/>
              </w:rPr>
              <w:t>crête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462" w:type="dxa"/>
            <w:vAlign w:val="center"/>
          </w:tcPr>
          <w:p w14:paraId="1A2F2F5D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38D18A" w14:textId="7B3D086E" w:rsidR="0070062E" w:rsidRDefault="001B110A" w:rsidP="00265E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 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CB4AEF" w14:textId="6D499B17" w:rsidR="0070062E" w:rsidRDefault="000E27D2" w:rsidP="00265E3E">
            <w:pPr>
              <w:jc w:val="center"/>
              <w:rPr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1</w:t>
            </w:r>
            <m:oMath>
              <m:r>
                <w:rPr>
                  <w:rFonts w:ascii="Cambria Math" w:eastAsia="Symbol" w:hAnsi="Cambria Math" w:cs="Symbol"/>
                  <w:sz w:val="18"/>
                  <w:szCs w:val="18"/>
                </w:rPr>
                <m:t>V</m:t>
              </m:r>
            </m:oMath>
          </w:p>
        </w:tc>
      </w:tr>
      <w:tr w:rsidR="0070062E" w:rsidRPr="00803438" w14:paraId="009FADEA" w14:textId="77777777" w:rsidTr="00FC2B1F">
        <w:tc>
          <w:tcPr>
            <w:tcW w:w="1984" w:type="dxa"/>
            <w:vAlign w:val="center"/>
          </w:tcPr>
          <w:p w14:paraId="4E682CB7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Plage dynamique de sortie (</w:t>
            </w:r>
            <w:proofErr w:type="spellStart"/>
            <w:r>
              <w:rPr>
                <w:sz w:val="22"/>
                <w:szCs w:val="22"/>
              </w:rPr>
              <w:t>V</w:t>
            </w:r>
            <w:r w:rsidRPr="0039173D">
              <w:rPr>
                <w:sz w:val="22"/>
                <w:szCs w:val="22"/>
                <w:vertAlign w:val="subscript"/>
              </w:rPr>
              <w:t>crête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462" w:type="dxa"/>
            <w:vAlign w:val="center"/>
          </w:tcPr>
          <w:p w14:paraId="0D884AB7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A706FA" w14:textId="40C817DD" w:rsidR="0070062E" w:rsidRDefault="00E96EC4" w:rsidP="00265E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C37D02" w14:textId="755C8F60" w:rsidR="0070062E" w:rsidRDefault="002E225C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10 V</m:t>
                </m:r>
              </m:oMath>
            </m:oMathPara>
          </w:p>
        </w:tc>
      </w:tr>
      <w:tr w:rsidR="0070062E" w:rsidRPr="00803438" w14:paraId="2D10B188" w14:textId="77777777" w:rsidTr="00FC2B1F">
        <w:tc>
          <w:tcPr>
            <w:tcW w:w="1984" w:type="dxa"/>
            <w:vAlign w:val="center"/>
          </w:tcPr>
          <w:p w14:paraId="08DFAAF9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Distorsion (%) </w:t>
            </w:r>
            <w:r>
              <w:rPr>
                <w:sz w:val="22"/>
                <w:szCs w:val="22"/>
              </w:rPr>
              <w:br/>
              <w:t>@ 10kHz</w:t>
            </w:r>
          </w:p>
        </w:tc>
        <w:tc>
          <w:tcPr>
            <w:tcW w:w="3462" w:type="dxa"/>
            <w:vAlign w:val="center"/>
          </w:tcPr>
          <w:p w14:paraId="07AED872" w14:textId="5CB38F0A" w:rsidR="0070062E" w:rsidRPr="00803438" w:rsidRDefault="002A280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</w:t>
            </w:r>
            <w:proofErr w:type="spellEnd"/>
            <w:r>
              <w:rPr>
                <w:sz w:val="18"/>
                <w:szCs w:val="18"/>
              </w:rPr>
              <w:t> : 1%&gt;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B23F0E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29CFAC" w14:textId="3E8AFEC5" w:rsidR="0070062E" w:rsidRDefault="000A7A21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0.115215%</m:t>
                </m:r>
              </m:oMath>
            </m:oMathPara>
          </w:p>
        </w:tc>
      </w:tr>
    </w:tbl>
    <w:p w14:paraId="74778326" w14:textId="77777777" w:rsidR="0070062E" w:rsidRDefault="0070062E" w:rsidP="0070062E"/>
    <w:p w14:paraId="18A6705E" w14:textId="210AEE94" w:rsidR="0070062E" w:rsidRPr="0070062E" w:rsidRDefault="0070062E" w:rsidP="00990EF2">
      <w:r>
        <w:rPr>
          <w:sz w:val="22"/>
          <w:szCs w:val="22"/>
        </w:rPr>
        <w:br w:type="page"/>
      </w:r>
      <w:r w:rsidRPr="0070062E">
        <w:t>Circuit global (suite)</w:t>
      </w:r>
    </w:p>
    <w:p w14:paraId="27EF335B" w14:textId="609B54BE" w:rsidR="0070062E" w:rsidRDefault="0070062E" w:rsidP="0070062E">
      <w:r>
        <w:rPr>
          <w:sz w:val="22"/>
          <w:szCs w:val="22"/>
        </w:rPr>
        <w:t xml:space="preserve">Puissance moyenne dans les composantes @ </w:t>
      </w:r>
      <w:proofErr w:type="spellStart"/>
      <w:r>
        <w:rPr>
          <w:sz w:val="22"/>
          <w:szCs w:val="22"/>
        </w:rPr>
        <w:t>vout</w:t>
      </w:r>
      <w:proofErr w:type="spellEnd"/>
      <w:r>
        <w:rPr>
          <w:sz w:val="22"/>
          <w:szCs w:val="22"/>
        </w:rPr>
        <w:t xml:space="preserve"> = 10 </w:t>
      </w:r>
      <w:proofErr w:type="spellStart"/>
      <w:r>
        <w:rPr>
          <w:sz w:val="22"/>
          <w:szCs w:val="22"/>
        </w:rPr>
        <w:t>V</w:t>
      </w:r>
      <w:r w:rsidRPr="0039173D">
        <w:rPr>
          <w:sz w:val="22"/>
          <w:szCs w:val="22"/>
          <w:vertAlign w:val="subscript"/>
        </w:rPr>
        <w:t>crête</w:t>
      </w:r>
      <w:proofErr w:type="spellEnd"/>
    </w:p>
    <w:tbl>
      <w:tblPr>
        <w:tblStyle w:val="TableGrid"/>
        <w:tblW w:w="7572" w:type="dxa"/>
        <w:tblLook w:val="04A0" w:firstRow="1" w:lastRow="0" w:firstColumn="1" w:lastColumn="0" w:noHBand="0" w:noVBand="1"/>
      </w:tblPr>
      <w:tblGrid>
        <w:gridCol w:w="1935"/>
        <w:gridCol w:w="3388"/>
        <w:gridCol w:w="1129"/>
        <w:gridCol w:w="1120"/>
      </w:tblGrid>
      <w:tr w:rsidR="0070062E" w:rsidRPr="00803438" w14:paraId="02AC2AA3" w14:textId="77777777">
        <w:tc>
          <w:tcPr>
            <w:tcW w:w="1984" w:type="dxa"/>
            <w:vAlign w:val="center"/>
          </w:tcPr>
          <w:p w14:paraId="1E91E8ED" w14:textId="77777777" w:rsidR="0070062E" w:rsidRPr="00553F81" w:rsidRDefault="0070062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462" w:type="dxa"/>
            <w:vAlign w:val="center"/>
          </w:tcPr>
          <w:p w14:paraId="5EA18EC8" w14:textId="77777777" w:rsidR="0070062E" w:rsidRPr="00803438" w:rsidRDefault="0070062E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134" w:type="dxa"/>
          </w:tcPr>
          <w:p w14:paraId="76EF81D1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992" w:type="dxa"/>
          </w:tcPr>
          <w:p w14:paraId="5D543618" w14:textId="77777777" w:rsidR="0070062E" w:rsidRPr="00803438" w:rsidRDefault="0070062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70062E" w:rsidRPr="00803438" w14:paraId="6C763D44" w14:textId="77777777" w:rsidTr="00FC2B1F">
        <w:tc>
          <w:tcPr>
            <w:tcW w:w="1984" w:type="dxa"/>
            <w:vAlign w:val="center"/>
          </w:tcPr>
          <w:p w14:paraId="21EC629E" w14:textId="667D7116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(W)</w:t>
            </w:r>
          </w:p>
        </w:tc>
        <w:tc>
          <w:tcPr>
            <w:tcW w:w="3462" w:type="dxa"/>
            <w:vAlign w:val="center"/>
          </w:tcPr>
          <w:p w14:paraId="0490121C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1363F6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E9927" w14:textId="77790E5B" w:rsidR="0070062E" w:rsidRDefault="00460099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3.127W</m:t>
                </m:r>
              </m:oMath>
            </m:oMathPara>
          </w:p>
        </w:tc>
      </w:tr>
      <w:tr w:rsidR="0070062E" w:rsidRPr="00803438" w14:paraId="246F3005" w14:textId="77777777" w:rsidTr="00FC2B1F">
        <w:tc>
          <w:tcPr>
            <w:tcW w:w="1984" w:type="dxa"/>
            <w:vAlign w:val="center"/>
          </w:tcPr>
          <w:p w14:paraId="0F193A37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Rpol</w:t>
            </w:r>
            <w:proofErr w:type="spellEnd"/>
            <w:r>
              <w:rPr>
                <w:sz w:val="22"/>
                <w:szCs w:val="22"/>
              </w:rPr>
              <w:t xml:space="preserve"> (mW)</w:t>
            </w:r>
          </w:p>
        </w:tc>
        <w:tc>
          <w:tcPr>
            <w:tcW w:w="3462" w:type="dxa"/>
            <w:vAlign w:val="center"/>
          </w:tcPr>
          <w:p w14:paraId="55DB01A8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DB7447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708B75C" w14:textId="1ED18AF8" w:rsidR="0070062E" w:rsidRDefault="0042226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139.76 mW</m:t>
                </m:r>
              </m:oMath>
            </m:oMathPara>
          </w:p>
        </w:tc>
      </w:tr>
      <w:tr w:rsidR="0070062E" w:rsidRPr="00803438" w14:paraId="4DACFDCE" w14:textId="77777777" w:rsidTr="00FC2B1F">
        <w:tc>
          <w:tcPr>
            <w:tcW w:w="1984" w:type="dxa"/>
            <w:vAlign w:val="center"/>
          </w:tcPr>
          <w:p w14:paraId="5892035C" w14:textId="75684808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RL (W)</w:t>
            </w:r>
          </w:p>
        </w:tc>
        <w:tc>
          <w:tcPr>
            <w:tcW w:w="3462" w:type="dxa"/>
            <w:vAlign w:val="center"/>
          </w:tcPr>
          <w:p w14:paraId="7497CE90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DC6AF6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005AEC" w14:textId="0F56FF68" w:rsidR="0070062E" w:rsidRDefault="004F1077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4.9147W</m:t>
                </m:r>
              </m:oMath>
            </m:oMathPara>
          </w:p>
        </w:tc>
      </w:tr>
      <w:tr w:rsidR="0070062E" w:rsidRPr="00803438" w14:paraId="347762EB" w14:textId="77777777" w:rsidTr="00FC2B1F">
        <w:tc>
          <w:tcPr>
            <w:tcW w:w="1984" w:type="dxa"/>
            <w:vAlign w:val="center"/>
          </w:tcPr>
          <w:p w14:paraId="00919B29" w14:textId="77777777" w:rsidR="0070062E" w:rsidRDefault="007006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Rt</w:t>
            </w:r>
            <w:proofErr w:type="spellEnd"/>
            <w:r>
              <w:rPr>
                <w:sz w:val="22"/>
                <w:szCs w:val="22"/>
              </w:rPr>
              <w:t xml:space="preserve"> (mW)</w:t>
            </w:r>
          </w:p>
        </w:tc>
        <w:tc>
          <w:tcPr>
            <w:tcW w:w="3462" w:type="dxa"/>
            <w:vAlign w:val="center"/>
          </w:tcPr>
          <w:p w14:paraId="6CFA26C5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3AE3A38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DFC55E0" w14:textId="1E1DEE51" w:rsidR="0070062E" w:rsidRDefault="00091EE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682.77 mW</m:t>
                </m:r>
              </m:oMath>
            </m:oMathPara>
          </w:p>
        </w:tc>
      </w:tr>
      <w:tr w:rsidR="0070062E" w:rsidRPr="00803438" w14:paraId="01311894" w14:textId="77777777" w:rsidTr="00FC2B1F">
        <w:tc>
          <w:tcPr>
            <w:tcW w:w="1984" w:type="dxa"/>
            <w:vAlign w:val="center"/>
          </w:tcPr>
          <w:p w14:paraId="631AA477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Q8 (mW)</w:t>
            </w:r>
          </w:p>
        </w:tc>
        <w:tc>
          <w:tcPr>
            <w:tcW w:w="3462" w:type="dxa"/>
            <w:vAlign w:val="center"/>
          </w:tcPr>
          <w:p w14:paraId="102453EE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B49E1C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229169" w14:textId="738B0773" w:rsidR="0070062E" w:rsidRDefault="00091EE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72.616 mW</m:t>
                </m:r>
              </m:oMath>
            </m:oMathPara>
          </w:p>
        </w:tc>
      </w:tr>
      <w:tr w:rsidR="0070062E" w:rsidRPr="00803438" w14:paraId="7E6D6486" w14:textId="77777777" w:rsidTr="00FC2B1F">
        <w:tc>
          <w:tcPr>
            <w:tcW w:w="1984" w:type="dxa"/>
            <w:vAlign w:val="center"/>
          </w:tcPr>
          <w:p w14:paraId="5388986B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Q6a (mW)</w:t>
            </w:r>
          </w:p>
        </w:tc>
        <w:tc>
          <w:tcPr>
            <w:tcW w:w="3462" w:type="dxa"/>
            <w:vAlign w:val="center"/>
          </w:tcPr>
          <w:p w14:paraId="3A4C129F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732339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31B03CB" w14:textId="54A98FF3" w:rsidR="0070062E" w:rsidRDefault="00091EE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19.007 mW</m:t>
                </m:r>
              </m:oMath>
            </m:oMathPara>
          </w:p>
        </w:tc>
      </w:tr>
      <w:tr w:rsidR="0070062E" w:rsidRPr="00803438" w14:paraId="36E49EF5" w14:textId="77777777" w:rsidTr="00FC2B1F">
        <w:tc>
          <w:tcPr>
            <w:tcW w:w="1984" w:type="dxa"/>
            <w:vAlign w:val="center"/>
          </w:tcPr>
          <w:p w14:paraId="45B66A75" w14:textId="59D3D9E6" w:rsidR="0070062E" w:rsidRDefault="00A56F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0062E">
              <w:rPr>
                <w:sz w:val="22"/>
                <w:szCs w:val="22"/>
              </w:rPr>
              <w:t>Q5b (mW)</w:t>
            </w:r>
          </w:p>
        </w:tc>
        <w:tc>
          <w:tcPr>
            <w:tcW w:w="3462" w:type="dxa"/>
            <w:vAlign w:val="center"/>
          </w:tcPr>
          <w:p w14:paraId="021ED510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3E07005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366C47" w14:textId="1D559707" w:rsidR="0070062E" w:rsidRDefault="00364F66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41.168 mW</m:t>
                </m:r>
              </m:oMath>
            </m:oMathPara>
          </w:p>
        </w:tc>
      </w:tr>
      <w:tr w:rsidR="0070062E" w:rsidRPr="00803438" w14:paraId="359C272E" w14:textId="77777777" w:rsidTr="00FC2B1F">
        <w:tc>
          <w:tcPr>
            <w:tcW w:w="1984" w:type="dxa"/>
            <w:vAlign w:val="center"/>
          </w:tcPr>
          <w:p w14:paraId="7BB2FB8F" w14:textId="77777777" w:rsidR="0070062E" w:rsidRDefault="007006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Rc2 (mW)</w:t>
            </w:r>
          </w:p>
        </w:tc>
        <w:tc>
          <w:tcPr>
            <w:tcW w:w="3462" w:type="dxa"/>
            <w:vAlign w:val="center"/>
          </w:tcPr>
          <w:p w14:paraId="1C69A5FF" w14:textId="77777777" w:rsidR="0070062E" w:rsidRPr="00803438" w:rsidRDefault="0070062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11E3A8" w14:textId="77777777" w:rsidR="0070062E" w:rsidRDefault="0070062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576A76" w14:textId="253C0624" w:rsidR="0070062E" w:rsidRDefault="00091EE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61.</m:t>
                </m:r>
                <m:r>
                  <w:ins w:id="0" w:author="Microsoft Word" w:date="2025-06-02T15:35:00Z" w16du:dateUtc="2025-06-02T19:35:00Z">
                    <w:rPr>
                      <w:rFonts w:ascii="Cambria Math" w:eastAsia="Symbol" w:hAnsi="Cambria Math" w:cs="Symbol"/>
                      <w:sz w:val="18"/>
                      <w:szCs w:val="18"/>
                    </w:rPr>
                    <m:t>409</m:t>
                  </w:ins>
                </m:r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 xml:space="preserve"> mW</m:t>
                </m:r>
              </m:oMath>
            </m:oMathPara>
          </w:p>
        </w:tc>
      </w:tr>
    </w:tbl>
    <w:p w14:paraId="3C74B2A2" w14:textId="77777777" w:rsidR="0070062E" w:rsidRDefault="007006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385401" w14:textId="48994EE6" w:rsidR="00B60C9F" w:rsidRPr="00803438" w:rsidRDefault="00B60C9F" w:rsidP="00B60C9F">
      <w:pPr>
        <w:pStyle w:val="Heading1"/>
      </w:pPr>
      <w:r w:rsidRPr="00803438">
        <w:t>1</w:t>
      </w:r>
      <w:r w:rsidRPr="00803438">
        <w:rPr>
          <w:vertAlign w:val="superscript"/>
        </w:rPr>
        <w:t>er</w:t>
      </w:r>
      <w:r w:rsidRPr="00803438">
        <w:t xml:space="preserve"> étage</w:t>
      </w:r>
      <w:r w:rsidR="00394C22">
        <w:t xml:space="preserve"> – étage différentiel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960"/>
        <w:gridCol w:w="2773"/>
        <w:gridCol w:w="3810"/>
        <w:gridCol w:w="3375"/>
        <w:gridCol w:w="1128"/>
        <w:gridCol w:w="1266"/>
      </w:tblGrid>
      <w:tr w:rsidR="000B3E89" w:rsidRPr="00803438" w14:paraId="3F930F66" w14:textId="547953BD" w:rsidTr="00BA4045">
        <w:tc>
          <w:tcPr>
            <w:tcW w:w="1960" w:type="dxa"/>
            <w:vAlign w:val="center"/>
          </w:tcPr>
          <w:p w14:paraId="26B460AC" w14:textId="068C523E" w:rsidR="000122F7" w:rsidRPr="00803438" w:rsidRDefault="000122F7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73" w:type="dxa"/>
            <w:vAlign w:val="center"/>
          </w:tcPr>
          <w:p w14:paraId="70ED61FA" w14:textId="2DDBABA9" w:rsidR="000122F7" w:rsidRPr="00803438" w:rsidRDefault="001822DD" w:rsidP="004D27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Spécifications ou plage</w:t>
            </w:r>
            <w:r w:rsidR="005F769B">
              <w:rPr>
                <w:b/>
                <w:bCs/>
                <w:sz w:val="22"/>
                <w:szCs w:val="22"/>
              </w:rPr>
              <w:t>(s) de v</w:t>
            </w:r>
            <w:r w:rsidR="000122F7" w:rsidRPr="00803438">
              <w:rPr>
                <w:b/>
                <w:bCs/>
                <w:sz w:val="22"/>
                <w:szCs w:val="22"/>
              </w:rPr>
              <w:t>aleur(s)</w:t>
            </w:r>
          </w:p>
        </w:tc>
        <w:tc>
          <w:tcPr>
            <w:tcW w:w="3810" w:type="dxa"/>
            <w:vAlign w:val="center"/>
          </w:tcPr>
          <w:p w14:paraId="40DDF633" w14:textId="673013F0" w:rsidR="000122F7" w:rsidRPr="00803438" w:rsidRDefault="000122F7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  <w:r w:rsidR="008F352E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375" w:type="dxa"/>
            <w:vAlign w:val="center"/>
          </w:tcPr>
          <w:p w14:paraId="5DD49633" w14:textId="0554E309" w:rsidR="000122F7" w:rsidRPr="00803438" w:rsidRDefault="000122F7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128" w:type="dxa"/>
          </w:tcPr>
          <w:p w14:paraId="48F078B9" w14:textId="3D5C74C5" w:rsidR="000122F7" w:rsidRPr="00803438" w:rsidRDefault="000122F7" w:rsidP="00394C2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1266" w:type="dxa"/>
          </w:tcPr>
          <w:p w14:paraId="4D8E561F" w14:textId="76D32F27" w:rsidR="000122F7" w:rsidRPr="00803438" w:rsidRDefault="000122F7" w:rsidP="00394C2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5D4936" w:rsidRPr="00803438" w14:paraId="66487010" w14:textId="77777777" w:rsidTr="00BA4045">
        <w:tc>
          <w:tcPr>
            <w:tcW w:w="1960" w:type="dxa"/>
            <w:vAlign w:val="center"/>
          </w:tcPr>
          <w:p w14:paraId="4D33BACF" w14:textId="77777777" w:rsidR="000122F7" w:rsidRPr="002A1627" w:rsidRDefault="000122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>
              <w:rPr>
                <w:sz w:val="22"/>
                <w:szCs w:val="22"/>
                <w:vertAlign w:val="subscript"/>
              </w:rPr>
              <w:t>6a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54927934" w14:textId="2F4BD40A" w:rsidR="000122F7" w:rsidRPr="00803438" w:rsidRDefault="00727EF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&gt;2 mA</m:t>
                </m:r>
              </m:oMath>
            </m:oMathPara>
          </w:p>
        </w:tc>
        <w:tc>
          <w:tcPr>
            <w:tcW w:w="3810" w:type="dxa"/>
            <w:shd w:val="clear" w:color="auto" w:fill="auto"/>
            <w:vAlign w:val="center"/>
          </w:tcPr>
          <w:p w14:paraId="1240B036" w14:textId="0414A0BB" w:rsidR="000122F7" w:rsidRPr="002B7DA5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Q7B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Q7A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Q6B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Q6A</m:t>
                    </m:r>
                  </m:sub>
                </m:sSub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56B4C5CE" w14:textId="77777777" w:rsidR="000122F7" w:rsidRPr="00803438" w:rsidRDefault="000122F7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14:paraId="701566E5" w14:textId="13830EC7" w:rsidR="000122F7" w:rsidRPr="00803438" w:rsidRDefault="00727EF6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≈5 mA</m:t>
                </m:r>
              </m:oMath>
            </m:oMathPara>
          </w:p>
        </w:tc>
        <w:tc>
          <w:tcPr>
            <w:tcW w:w="1266" w:type="dxa"/>
            <w:shd w:val="clear" w:color="auto" w:fill="auto"/>
          </w:tcPr>
          <w:p w14:paraId="00195116" w14:textId="6038D5D0" w:rsidR="000122F7" w:rsidRPr="00331F18" w:rsidRDefault="00331F18">
            <w:pPr>
              <w:rPr>
                <w:rFonts w:ascii="Symbol" w:eastAsia="Symbol" w:hAnsi="Symbol" w:cs="Symbo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5.01 mA</m:t>
                </m:r>
              </m:oMath>
            </m:oMathPara>
          </w:p>
        </w:tc>
      </w:tr>
      <w:tr w:rsidR="005D4936" w:rsidRPr="00803438" w14:paraId="2CFFEE4D" w14:textId="77777777" w:rsidTr="00BA4045">
        <w:tc>
          <w:tcPr>
            <w:tcW w:w="1960" w:type="dxa"/>
            <w:vAlign w:val="center"/>
          </w:tcPr>
          <w:p w14:paraId="0F82377C" w14:textId="77777777" w:rsidR="000122F7" w:rsidRDefault="000122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 w:rsidRPr="002A1627">
              <w:rPr>
                <w:sz w:val="22"/>
                <w:szCs w:val="22"/>
                <w:vertAlign w:val="subscript"/>
              </w:rPr>
              <w:t>collecteur_Q6a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11974C24" w14:textId="4B43B1E7" w:rsidR="000122F7" w:rsidRPr="00803438" w:rsidRDefault="000122F7">
            <w:pPr>
              <w:rPr>
                <w:sz w:val="22"/>
                <w:szCs w:val="22"/>
              </w:rPr>
            </w:pPr>
          </w:p>
        </w:tc>
        <w:tc>
          <w:tcPr>
            <w:tcW w:w="3810" w:type="dxa"/>
            <w:shd w:val="clear" w:color="auto" w:fill="auto"/>
            <w:vAlign w:val="center"/>
          </w:tcPr>
          <w:p w14:paraId="7450CE7A" w14:textId="7EB47BB3" w:rsidR="000122F7" w:rsidRPr="002B7DA5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Q6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4C53ADAE" w14:textId="409DD84D" w:rsidR="000122F7" w:rsidRDefault="004A6C43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peut dire </w:t>
            </w:r>
            <w:r w:rsidR="00E7704D">
              <w:rPr>
                <w:sz w:val="18"/>
                <w:szCs w:val="18"/>
              </w:rPr>
              <w:t xml:space="preserve">négliger </w:t>
            </w:r>
          </w:p>
          <w:p w14:paraId="5B0E1082" w14:textId="040A6650" w:rsidR="00236CDA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=120 V</m:t>
                </m:r>
              </m:oMath>
            </m:oMathPara>
          </w:p>
        </w:tc>
        <w:tc>
          <w:tcPr>
            <w:tcW w:w="1128" w:type="dxa"/>
            <w:shd w:val="clear" w:color="auto" w:fill="auto"/>
          </w:tcPr>
          <w:p w14:paraId="459C4489" w14:textId="7C553A7B" w:rsidR="000122F7" w:rsidRPr="00803438" w:rsidRDefault="0004401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2.4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1266" w:type="dxa"/>
            <w:shd w:val="clear" w:color="auto" w:fill="auto"/>
          </w:tcPr>
          <w:p w14:paraId="16FE1889" w14:textId="514F9CB6" w:rsidR="000122F7" w:rsidRPr="00803438" w:rsidRDefault="00432712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20 600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D4936" w:rsidRPr="00803438" w14:paraId="4933D92A" w14:textId="688AC2A5" w:rsidTr="00BA4045">
        <w:tc>
          <w:tcPr>
            <w:tcW w:w="1960" w:type="dxa"/>
            <w:vAlign w:val="center"/>
          </w:tcPr>
          <w:p w14:paraId="07C292FA" w14:textId="22D01E84" w:rsidR="000122F7" w:rsidRPr="00803438" w:rsidRDefault="000122F7" w:rsidP="004D27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cq1a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4E8D28E8" w14:textId="7EB4F3A5" w:rsidR="000122F7" w:rsidRPr="00803438" w:rsidRDefault="00F21C26" w:rsidP="004D27BF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 mA</m:t>
                </m:r>
              </m:oMath>
            </m:oMathPara>
          </w:p>
        </w:tc>
        <w:tc>
          <w:tcPr>
            <w:tcW w:w="3810" w:type="dxa"/>
            <w:shd w:val="clear" w:color="auto" w:fill="auto"/>
            <w:vAlign w:val="center"/>
          </w:tcPr>
          <w:p w14:paraId="5B40901C" w14:textId="3D742B11" w:rsidR="000122F7" w:rsidRPr="002B7DA5" w:rsidRDefault="00E13B7B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Q1A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Q7A</m:t>
                    </m:r>
                  </m:sub>
                </m:sSub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18672CF1" w14:textId="79145CF9" w:rsidR="000122F7" w:rsidRPr="00803438" w:rsidRDefault="000122F7" w:rsidP="004D27BF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14:paraId="524990F2" w14:textId="25DAB3D3" w:rsidR="000122F7" w:rsidRPr="00803438" w:rsidRDefault="00044013" w:rsidP="004D27B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≈2.5 mA</m:t>
                </m:r>
              </m:oMath>
            </m:oMathPara>
          </w:p>
        </w:tc>
        <w:tc>
          <w:tcPr>
            <w:tcW w:w="1266" w:type="dxa"/>
            <w:shd w:val="clear" w:color="auto" w:fill="auto"/>
          </w:tcPr>
          <w:p w14:paraId="2E5A168C" w14:textId="7F6F6D71" w:rsidR="000122F7" w:rsidRPr="00803438" w:rsidRDefault="002B68CB" w:rsidP="004D27B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2.49 mA</m:t>
                </m:r>
              </m:oMath>
            </m:oMathPara>
          </w:p>
        </w:tc>
      </w:tr>
      <w:tr w:rsidR="005D4936" w:rsidRPr="00803438" w14:paraId="5854177A" w14:textId="566C683B" w:rsidTr="00BA4045">
        <w:tc>
          <w:tcPr>
            <w:tcW w:w="1960" w:type="dxa"/>
            <w:vAlign w:val="center"/>
          </w:tcPr>
          <w:p w14:paraId="251F8FC7" w14:textId="5F76FF5B" w:rsidR="000122F7" w:rsidRPr="00803438" w:rsidRDefault="000122F7" w:rsidP="004D27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>
              <w:rPr>
                <w:sz w:val="22"/>
                <w:szCs w:val="22"/>
                <w:vertAlign w:val="subscript"/>
              </w:rPr>
              <w:t>3</w:t>
            </w:r>
            <w:r w:rsidRPr="00B73203">
              <w:rPr>
                <w:sz w:val="22"/>
                <w:szCs w:val="22"/>
                <w:vertAlign w:val="subscript"/>
              </w:rPr>
              <w:t>a</w:t>
            </w:r>
            <w:r w:rsidRPr="00B73203">
              <w:rPr>
                <w:sz w:val="22"/>
                <w:szCs w:val="22"/>
              </w:rPr>
              <w:t xml:space="preserve"> (valeur exacte)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46DB8894" w14:textId="212E40B4" w:rsidR="000122F7" w:rsidRPr="00803438" w:rsidRDefault="004A778B" w:rsidP="004D27BF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 mA</m:t>
                </m:r>
              </m:oMath>
            </m:oMathPara>
          </w:p>
        </w:tc>
        <w:tc>
          <w:tcPr>
            <w:tcW w:w="3810" w:type="dxa"/>
            <w:shd w:val="clear" w:color="auto" w:fill="auto"/>
            <w:vAlign w:val="center"/>
          </w:tcPr>
          <w:p w14:paraId="223D0431" w14:textId="22FAAFC9" w:rsidR="000122F7" w:rsidRPr="002B7DA5" w:rsidRDefault="00E13B7B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Q3A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Q1A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6F1373F3" w14:textId="16B4696C" w:rsidR="000122F7" w:rsidRPr="00803438" w:rsidRDefault="000122F7" w:rsidP="004D27BF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14:paraId="178E1F44" w14:textId="52315CB9" w:rsidR="000122F7" w:rsidRPr="00803438" w:rsidRDefault="006977B7" w:rsidP="004D27B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≈2.5 mA</m:t>
                </m:r>
              </m:oMath>
            </m:oMathPara>
          </w:p>
        </w:tc>
        <w:tc>
          <w:tcPr>
            <w:tcW w:w="1266" w:type="dxa"/>
            <w:shd w:val="clear" w:color="auto" w:fill="auto"/>
          </w:tcPr>
          <w:p w14:paraId="17E77528" w14:textId="70C682EE" w:rsidR="000122F7" w:rsidRPr="00803438" w:rsidRDefault="006F1E7F" w:rsidP="004D27B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2.49 mA</m:t>
                </m:r>
              </m:oMath>
            </m:oMathPara>
          </w:p>
        </w:tc>
      </w:tr>
      <w:tr w:rsidR="005D4936" w:rsidRPr="00803438" w14:paraId="465DCD2E" w14:textId="25862B37" w:rsidTr="00BA4045">
        <w:tc>
          <w:tcPr>
            <w:tcW w:w="1960" w:type="dxa"/>
            <w:vAlign w:val="center"/>
          </w:tcPr>
          <w:p w14:paraId="15D54414" w14:textId="746B6F41" w:rsidR="000122F7" w:rsidRPr="00803438" w:rsidRDefault="000122F7" w:rsidP="004D27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>
              <w:rPr>
                <w:sz w:val="22"/>
                <w:szCs w:val="22"/>
                <w:vertAlign w:val="subscript"/>
              </w:rPr>
              <w:t>4</w:t>
            </w:r>
            <w:r w:rsidRPr="00B73203">
              <w:rPr>
                <w:sz w:val="22"/>
                <w:szCs w:val="22"/>
                <w:vertAlign w:val="subscript"/>
              </w:rPr>
              <w:t>a</w:t>
            </w:r>
            <w:r w:rsidRPr="00B73203">
              <w:rPr>
                <w:sz w:val="22"/>
                <w:szCs w:val="22"/>
              </w:rPr>
              <w:t xml:space="preserve"> (valeur exacte)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31A16758" w14:textId="7EE4860B" w:rsidR="000122F7" w:rsidRPr="00803438" w:rsidRDefault="000122F7" w:rsidP="004D27BF">
            <w:pPr>
              <w:rPr>
                <w:sz w:val="22"/>
                <w:szCs w:val="22"/>
              </w:rPr>
            </w:pPr>
          </w:p>
        </w:tc>
        <w:tc>
          <w:tcPr>
            <w:tcW w:w="3810" w:type="dxa"/>
            <w:shd w:val="clear" w:color="auto" w:fill="auto"/>
            <w:vAlign w:val="center"/>
          </w:tcPr>
          <w:p w14:paraId="4C7A49F1" w14:textId="572DEEA1" w:rsidR="000122F7" w:rsidRPr="002B7DA5" w:rsidRDefault="00E13B7B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Q3A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180657AA" w14:textId="7763D89F" w:rsidR="000122F7" w:rsidRPr="00803438" w:rsidRDefault="000122F7" w:rsidP="004D27BF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14:paraId="674B03A3" w14:textId="77777777" w:rsidR="000122F7" w:rsidRPr="00803438" w:rsidRDefault="000122F7" w:rsidP="004D27B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auto"/>
          </w:tcPr>
          <w:p w14:paraId="2734B2DA" w14:textId="0A99E079" w:rsidR="000122F7" w:rsidRPr="00803438" w:rsidRDefault="00E32D67" w:rsidP="004D27B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24.81 μA</m:t>
                </m:r>
              </m:oMath>
            </m:oMathPara>
          </w:p>
        </w:tc>
      </w:tr>
      <w:tr w:rsidR="005D4936" w:rsidRPr="00803438" w14:paraId="2476B341" w14:textId="2BBE0ED1" w:rsidTr="00BA4045">
        <w:tc>
          <w:tcPr>
            <w:tcW w:w="1960" w:type="dxa"/>
            <w:vAlign w:val="center"/>
          </w:tcPr>
          <w:p w14:paraId="496C7209" w14:textId="7EE648F8" w:rsidR="00DE739F" w:rsidRPr="00803438" w:rsidRDefault="00DE739F" w:rsidP="00DE73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cq1</w:t>
            </w:r>
            <w:r>
              <w:rPr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605FA460" w14:textId="0674F111" w:rsidR="00DE739F" w:rsidRPr="00803438" w:rsidRDefault="004A778B" w:rsidP="00DE739F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 mA</m:t>
                </m:r>
              </m:oMath>
            </m:oMathPara>
          </w:p>
        </w:tc>
        <w:tc>
          <w:tcPr>
            <w:tcW w:w="3810" w:type="dxa"/>
            <w:shd w:val="clear" w:color="auto" w:fill="auto"/>
            <w:vAlign w:val="center"/>
          </w:tcPr>
          <w:p w14:paraId="3425FD63" w14:textId="1C0FC0CA" w:rsidR="00DE739F" w:rsidRPr="002B7DA5" w:rsidRDefault="00E13B7B" w:rsidP="00DE739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CQ1b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CQ7A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5031E04C" w14:textId="3583946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14:paraId="39DDFE23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auto"/>
          </w:tcPr>
          <w:p w14:paraId="354B358D" w14:textId="0A86DE2E" w:rsidR="00DE739F" w:rsidRPr="00803438" w:rsidRDefault="007B6DD2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2.49 mA</m:t>
                </m:r>
              </m:oMath>
            </m:oMathPara>
          </w:p>
        </w:tc>
      </w:tr>
      <w:tr w:rsidR="005D4936" w:rsidRPr="00803438" w14:paraId="79C1A7D3" w14:textId="77777777" w:rsidTr="00BA4045">
        <w:tc>
          <w:tcPr>
            <w:tcW w:w="1960" w:type="dxa"/>
            <w:vAlign w:val="center"/>
          </w:tcPr>
          <w:p w14:paraId="4C72632B" w14:textId="08B8C66B" w:rsidR="00DE739F" w:rsidRDefault="00DE739F" w:rsidP="00DE73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>
              <w:rPr>
                <w:sz w:val="22"/>
                <w:szCs w:val="22"/>
                <w:vertAlign w:val="subscript"/>
              </w:rPr>
              <w:t>2b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5B5333B3" w14:textId="4F50CB14" w:rsidR="00DE739F" w:rsidRPr="00803438" w:rsidRDefault="004A778B" w:rsidP="00DE739F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 mA</m:t>
                </m:r>
              </m:oMath>
            </m:oMathPara>
          </w:p>
        </w:tc>
        <w:tc>
          <w:tcPr>
            <w:tcW w:w="3810" w:type="dxa"/>
            <w:shd w:val="clear" w:color="auto" w:fill="auto"/>
            <w:vAlign w:val="center"/>
          </w:tcPr>
          <w:p w14:paraId="21F33405" w14:textId="2363C081" w:rsidR="00DE739F" w:rsidRPr="002B7DA5" w:rsidRDefault="00E13B7B" w:rsidP="00DE739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CQ2b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CQ7A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0A1F5D11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14:paraId="7041FFF5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auto"/>
          </w:tcPr>
          <w:p w14:paraId="2F054F58" w14:textId="34B8BA79" w:rsidR="00DE739F" w:rsidRPr="00803438" w:rsidRDefault="00F25C20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2.49 mA</m:t>
                </m:r>
              </m:oMath>
            </m:oMathPara>
          </w:p>
        </w:tc>
      </w:tr>
      <w:tr w:rsidR="005D4936" w:rsidRPr="00803438" w14:paraId="0AECA522" w14:textId="77777777" w:rsidTr="00BA4045">
        <w:tc>
          <w:tcPr>
            <w:tcW w:w="1960" w:type="dxa"/>
            <w:vAlign w:val="center"/>
          </w:tcPr>
          <w:p w14:paraId="10177DB4" w14:textId="02A829D3" w:rsidR="00DE739F" w:rsidRDefault="00DE739F" w:rsidP="00DE73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 w:rsidRPr="000122F7">
              <w:rPr>
                <w:sz w:val="22"/>
                <w:szCs w:val="22"/>
                <w:vertAlign w:val="subscript"/>
              </w:rPr>
              <w:t>diff_</w:t>
            </w:r>
            <w:r w:rsidRPr="002A1627">
              <w:rPr>
                <w:sz w:val="22"/>
                <w:szCs w:val="22"/>
                <w:vertAlign w:val="subscript"/>
              </w:rPr>
              <w:t>collecteur_Q</w:t>
            </w:r>
            <w:r>
              <w:rPr>
                <w:sz w:val="22"/>
                <w:szCs w:val="22"/>
                <w:vertAlign w:val="subscript"/>
              </w:rPr>
              <w:t>2b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703E2BF8" w14:textId="77777777" w:rsidR="00DE739F" w:rsidRPr="00803438" w:rsidRDefault="00DE739F" w:rsidP="00DE739F">
            <w:pPr>
              <w:rPr>
                <w:sz w:val="22"/>
                <w:szCs w:val="22"/>
              </w:rPr>
            </w:pPr>
          </w:p>
        </w:tc>
        <w:tc>
          <w:tcPr>
            <w:tcW w:w="3810" w:type="dxa"/>
            <w:shd w:val="clear" w:color="auto" w:fill="auto"/>
            <w:vAlign w:val="center"/>
          </w:tcPr>
          <w:p w14:paraId="1C29B12C" w14:textId="3A4B59D0" w:rsidR="006049E8" w:rsidRPr="002B7DA5" w:rsidRDefault="00E13B7B" w:rsidP="00DE739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dif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cQ2B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702E5771" w14:textId="77777777" w:rsidR="00DE739F" w:rsidRPr="005D4936" w:rsidRDefault="005D4936" w:rsidP="00DE739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β=328</m:t>
                </m:r>
              </m:oMath>
            </m:oMathPara>
          </w:p>
          <w:p w14:paraId="067EA401" w14:textId="3EB09743" w:rsidR="005D4936" w:rsidRPr="005D4936" w:rsidRDefault="00E13B7B" w:rsidP="00DE739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=44 200</m:t>
                </m:r>
              </m:oMath>
            </m:oMathPara>
          </w:p>
        </w:tc>
        <w:tc>
          <w:tcPr>
            <w:tcW w:w="1128" w:type="dxa"/>
            <w:shd w:val="clear" w:color="auto" w:fill="auto"/>
          </w:tcPr>
          <w:p w14:paraId="4366649F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auto"/>
          </w:tcPr>
          <w:p w14:paraId="4A2F12AF" w14:textId="05A1FD8E" w:rsidR="00DE739F" w:rsidRPr="00803438" w:rsidRDefault="000B3E89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14.497 Meg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D4936" w:rsidRPr="00803438" w14:paraId="79037253" w14:textId="76FB9360" w:rsidTr="00BA4045">
        <w:tc>
          <w:tcPr>
            <w:tcW w:w="1960" w:type="dxa"/>
            <w:vAlign w:val="center"/>
          </w:tcPr>
          <w:p w14:paraId="11615092" w14:textId="4AD15330" w:rsidR="00DE739F" w:rsidRPr="00803438" w:rsidRDefault="00DE739F" w:rsidP="00DE73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>
              <w:rPr>
                <w:sz w:val="22"/>
                <w:szCs w:val="22"/>
                <w:vertAlign w:val="subscript"/>
              </w:rPr>
              <w:t>3b</w:t>
            </w:r>
            <w:r w:rsidRPr="00B73203">
              <w:rPr>
                <w:sz w:val="22"/>
                <w:szCs w:val="22"/>
              </w:rPr>
              <w:t xml:space="preserve"> (valeur exacte)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5D5CA603" w14:textId="698B970E" w:rsidR="00DE739F" w:rsidRPr="00803438" w:rsidRDefault="004A778B" w:rsidP="00DE739F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 mA</m:t>
                </m:r>
              </m:oMath>
            </m:oMathPara>
          </w:p>
        </w:tc>
        <w:tc>
          <w:tcPr>
            <w:tcW w:w="3810" w:type="dxa"/>
            <w:shd w:val="clear" w:color="auto" w:fill="auto"/>
            <w:vAlign w:val="center"/>
          </w:tcPr>
          <w:p w14:paraId="5C8154A8" w14:textId="66CD4E74" w:rsidR="00DE739F" w:rsidRPr="002B7DA5" w:rsidRDefault="00E13B7B" w:rsidP="00DE739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cq3b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Q7A</m:t>
                    </m:r>
                  </m:sub>
                </m:sSub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4659AB0A" w14:textId="6C6E3F5A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14:paraId="09D9F292" w14:textId="4ABF1274" w:rsidR="00DE739F" w:rsidRPr="00803438" w:rsidRDefault="00F81AED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≈2.5 mA</m:t>
                </m:r>
              </m:oMath>
            </m:oMathPara>
          </w:p>
        </w:tc>
        <w:tc>
          <w:tcPr>
            <w:tcW w:w="1266" w:type="dxa"/>
            <w:shd w:val="clear" w:color="auto" w:fill="auto"/>
          </w:tcPr>
          <w:p w14:paraId="2C51BAA5" w14:textId="4C4526BF" w:rsidR="00DE739F" w:rsidRPr="00803438" w:rsidRDefault="000F35A4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2.50 mA</m:t>
                </m:r>
              </m:oMath>
            </m:oMathPara>
          </w:p>
        </w:tc>
      </w:tr>
      <w:tr w:rsidR="0047447C" w:rsidRPr="00803438" w14:paraId="60813055" w14:textId="77777777" w:rsidTr="00BA4045">
        <w:tc>
          <w:tcPr>
            <w:tcW w:w="1960" w:type="dxa"/>
            <w:vAlign w:val="center"/>
          </w:tcPr>
          <w:p w14:paraId="4A9A5BA3" w14:textId="1D23D07C" w:rsidR="00DE739F" w:rsidRDefault="00DE739F" w:rsidP="00DE73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 w:rsidRPr="002A1627">
              <w:rPr>
                <w:sz w:val="22"/>
                <w:szCs w:val="22"/>
                <w:vertAlign w:val="subscript"/>
              </w:rPr>
              <w:t>collecteur_Q</w:t>
            </w:r>
            <w:r>
              <w:rPr>
                <w:sz w:val="22"/>
                <w:szCs w:val="22"/>
                <w:vertAlign w:val="subscript"/>
              </w:rPr>
              <w:t>3b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1EBA602C" w14:textId="77777777" w:rsidR="00DE739F" w:rsidRPr="00803438" w:rsidRDefault="00DE739F" w:rsidP="00DE739F">
            <w:pPr>
              <w:rPr>
                <w:sz w:val="22"/>
                <w:szCs w:val="22"/>
              </w:rPr>
            </w:pPr>
          </w:p>
        </w:tc>
        <w:tc>
          <w:tcPr>
            <w:tcW w:w="3810" w:type="dxa"/>
            <w:shd w:val="clear" w:color="auto" w:fill="auto"/>
            <w:vAlign w:val="center"/>
          </w:tcPr>
          <w:p w14:paraId="6F08374C" w14:textId="56607552" w:rsidR="00DE739F" w:rsidRPr="002B7DA5" w:rsidRDefault="00E13B7B" w:rsidP="00DE739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z1b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z1b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0F180F4E" w14:textId="77777777" w:rsidR="001E7574" w:rsidRPr="001E7574" w:rsidRDefault="002A5121" w:rsidP="00DE739F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921864">
              <w:rPr>
                <w:sz w:val="18"/>
                <w:szCs w:val="18"/>
              </w:rPr>
              <w:t xml:space="preserve">n approxime avec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BB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</w:p>
          <w:p w14:paraId="2A5ABA09" w14:textId="77777777" w:rsidR="001E7574" w:rsidRPr="00481159" w:rsidRDefault="00E13B7B" w:rsidP="00DE739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=2080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122020BE" w14:textId="77777777" w:rsidR="00481159" w:rsidRPr="00BF4FE3" w:rsidRDefault="00E13B7B" w:rsidP="00DE739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z1b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=400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4B6BC3DF" w14:textId="6D518EB3" w:rsidR="00BF4FE3" w:rsidRPr="0072459E" w:rsidRDefault="00E13B7B" w:rsidP="00DE739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=40400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293E4B1B" w14:textId="4D714CA6" w:rsidR="0072459E" w:rsidRPr="00803438" w:rsidRDefault="000027C0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gm=0.0957</m:t>
                </m:r>
              </m:oMath>
            </m:oMathPara>
          </w:p>
        </w:tc>
        <w:tc>
          <w:tcPr>
            <w:tcW w:w="1128" w:type="dxa"/>
            <w:shd w:val="clear" w:color="auto" w:fill="auto"/>
          </w:tcPr>
          <w:p w14:paraId="55D4253F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auto"/>
          </w:tcPr>
          <w:p w14:paraId="46A5C4F1" w14:textId="1A179B7F" w:rsidR="00DE739F" w:rsidRPr="00803438" w:rsidRDefault="0047447C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14.89 Meg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D4936" w:rsidRPr="00803438" w14:paraId="3B993A84" w14:textId="77777777" w:rsidTr="00BA4045">
        <w:tc>
          <w:tcPr>
            <w:tcW w:w="1960" w:type="dxa"/>
            <w:vAlign w:val="center"/>
          </w:tcPr>
          <w:p w14:paraId="7F1C8E91" w14:textId="5F95B754" w:rsidR="00DE739F" w:rsidRDefault="00DE739F" w:rsidP="00DE739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</w:t>
            </w:r>
            <w:r w:rsidRPr="00FC1B5B">
              <w:rPr>
                <w:sz w:val="22"/>
                <w:szCs w:val="22"/>
                <w:vertAlign w:val="subscript"/>
              </w:rPr>
              <w:t>BB</w:t>
            </w:r>
            <w:r>
              <w:rPr>
                <w:sz w:val="22"/>
                <w:szCs w:val="22"/>
                <w:vertAlign w:val="subscript"/>
              </w:rPr>
              <w:t>q</w:t>
            </w:r>
            <w:proofErr w:type="spellEnd"/>
          </w:p>
        </w:tc>
        <w:tc>
          <w:tcPr>
            <w:tcW w:w="2773" w:type="dxa"/>
            <w:shd w:val="clear" w:color="auto" w:fill="auto"/>
            <w:vAlign w:val="center"/>
          </w:tcPr>
          <w:p w14:paraId="05963C6D" w14:textId="77777777" w:rsidR="00DE739F" w:rsidRPr="00803438" w:rsidRDefault="00DE739F" w:rsidP="00DE739F">
            <w:pPr>
              <w:rPr>
                <w:sz w:val="22"/>
                <w:szCs w:val="22"/>
              </w:rPr>
            </w:pPr>
          </w:p>
        </w:tc>
        <w:tc>
          <w:tcPr>
            <w:tcW w:w="3810" w:type="dxa"/>
            <w:shd w:val="clear" w:color="auto" w:fill="auto"/>
            <w:vAlign w:val="center"/>
          </w:tcPr>
          <w:p w14:paraId="6F98DCDD" w14:textId="1D4E4841" w:rsidR="00D90FB9" w:rsidRPr="002B7DA5" w:rsidRDefault="00E13B7B" w:rsidP="00DE739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BBq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RpBb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RpBb+RpBa</m:t>
                    </m:r>
                  </m:den>
                </m:f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565DFE20" w14:textId="71BE5B6F" w:rsidR="00DE739F" w:rsidRPr="00803438" w:rsidRDefault="004A778B" w:rsidP="00DE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cherche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2.7V</m:t>
              </m:r>
            </m:oMath>
          </w:p>
        </w:tc>
        <w:tc>
          <w:tcPr>
            <w:tcW w:w="1128" w:type="dxa"/>
            <w:shd w:val="clear" w:color="auto" w:fill="auto"/>
          </w:tcPr>
          <w:p w14:paraId="6EEAE491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auto"/>
          </w:tcPr>
          <w:p w14:paraId="444F91CD" w14:textId="13EC4E59" w:rsidR="00DE739F" w:rsidRPr="00803438" w:rsidRDefault="00DE739F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2.66 V</m:t>
                </m:r>
              </m:oMath>
            </m:oMathPara>
          </w:p>
        </w:tc>
      </w:tr>
      <w:tr w:rsidR="005D4936" w:rsidRPr="00803438" w14:paraId="30060A7F" w14:textId="77777777" w:rsidTr="002317A7">
        <w:tc>
          <w:tcPr>
            <w:tcW w:w="1960" w:type="dxa"/>
            <w:vAlign w:val="center"/>
          </w:tcPr>
          <w:p w14:paraId="005699F5" w14:textId="649E0768" w:rsidR="00DE739F" w:rsidRPr="00230CDC" w:rsidRDefault="00DE739F" w:rsidP="00DE739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CD4FD3">
              <w:rPr>
                <w:sz w:val="22"/>
                <w:szCs w:val="22"/>
                <w:vertAlign w:val="subscript"/>
              </w:rPr>
              <w:t>in_diff</w:t>
            </w:r>
            <w:proofErr w:type="spellEnd"/>
            <w:r>
              <w:rPr>
                <w:sz w:val="22"/>
                <w:szCs w:val="22"/>
              </w:rPr>
              <w:t xml:space="preserve"> (B.O.)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155CE99B" w14:textId="77777777" w:rsidR="00DE739F" w:rsidRPr="00803438" w:rsidRDefault="00DE739F" w:rsidP="00DE739F">
            <w:pPr>
              <w:rPr>
                <w:sz w:val="22"/>
                <w:szCs w:val="22"/>
              </w:rPr>
            </w:pPr>
          </w:p>
        </w:tc>
        <w:tc>
          <w:tcPr>
            <w:tcW w:w="3810" w:type="dxa"/>
            <w:shd w:val="clear" w:color="auto" w:fill="auto"/>
            <w:vAlign w:val="center"/>
          </w:tcPr>
          <w:p w14:paraId="287A891F" w14:textId="7921B5F4" w:rsidR="00DE739F" w:rsidRPr="002B7DA5" w:rsidRDefault="00E13B7B" w:rsidP="00DE739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diff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d1a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d1b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(β+1)</m:t>
                </m:r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7FEB39BD" w14:textId="709D0A07" w:rsidR="00DE739F" w:rsidRPr="00803438" w:rsidRDefault="00B25B07" w:rsidP="00DE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ro&gt;&gt;REE</w:t>
            </w:r>
          </w:p>
        </w:tc>
        <w:tc>
          <w:tcPr>
            <w:tcW w:w="1128" w:type="dxa"/>
            <w:shd w:val="clear" w:color="auto" w:fill="auto"/>
          </w:tcPr>
          <w:p w14:paraId="7E130503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auto"/>
          </w:tcPr>
          <w:p w14:paraId="3AB43FF2" w14:textId="2CA7F6A3" w:rsidR="00DE739F" w:rsidRPr="00803438" w:rsidRDefault="00051DC5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24 Meg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A152E" w:rsidRPr="00803438" w14:paraId="455E5FE7" w14:textId="77777777" w:rsidTr="002317A7">
        <w:tc>
          <w:tcPr>
            <w:tcW w:w="1960" w:type="dxa"/>
            <w:vAlign w:val="center"/>
          </w:tcPr>
          <w:p w14:paraId="00335B80" w14:textId="127368F4" w:rsidR="00DE739F" w:rsidRDefault="00DE739F" w:rsidP="00DE739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CD4FD3">
              <w:rPr>
                <w:sz w:val="22"/>
                <w:szCs w:val="22"/>
                <w:vertAlign w:val="subscript"/>
              </w:rPr>
              <w:t>in_commun</w:t>
            </w:r>
            <w:proofErr w:type="spellEnd"/>
            <w:r>
              <w:rPr>
                <w:sz w:val="22"/>
                <w:szCs w:val="22"/>
              </w:rPr>
              <w:t xml:space="preserve"> (B.O.)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4D49EC8E" w14:textId="77777777" w:rsidR="00DE739F" w:rsidRPr="00803438" w:rsidRDefault="00DE739F" w:rsidP="00DE739F">
            <w:pPr>
              <w:rPr>
                <w:sz w:val="22"/>
                <w:szCs w:val="22"/>
              </w:rPr>
            </w:pPr>
          </w:p>
        </w:tc>
        <w:tc>
          <w:tcPr>
            <w:tcW w:w="3810" w:type="dxa"/>
            <w:shd w:val="clear" w:color="auto" w:fill="auto"/>
            <w:vAlign w:val="center"/>
          </w:tcPr>
          <w:p w14:paraId="2804E020" w14:textId="2C4B0CF4" w:rsidR="00DE739F" w:rsidRPr="001822DD" w:rsidRDefault="00E13B7B" w:rsidP="00DE739F">
            <w:pPr>
              <w:rPr>
                <w:sz w:val="18"/>
                <w:szCs w:val="18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β+1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d1a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)//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oQ1B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75" w:type="dxa"/>
            <w:shd w:val="clear" w:color="auto" w:fill="auto"/>
            <w:vAlign w:val="center"/>
          </w:tcPr>
          <w:p w14:paraId="5E16FA00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128" w:type="dxa"/>
            <w:shd w:val="clear" w:color="auto" w:fill="auto"/>
          </w:tcPr>
          <w:p w14:paraId="3281ABB1" w14:textId="77777777" w:rsidR="00DE739F" w:rsidRPr="00803438" w:rsidRDefault="00DE739F" w:rsidP="00DE739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auto"/>
          </w:tcPr>
          <w:p w14:paraId="33A46909" w14:textId="42ADA3EE" w:rsidR="00DE739F" w:rsidRPr="00803438" w:rsidRDefault="00051DC5" w:rsidP="00DE739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30 Meg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</w:tbl>
    <w:p w14:paraId="2B0F96A0" w14:textId="76623EB0" w:rsidR="004E20CF" w:rsidRDefault="004E20CF" w:rsidP="00B60C9F"/>
    <w:p w14:paraId="33172DB6" w14:textId="1A70965D" w:rsidR="00553F81" w:rsidRDefault="00553F81" w:rsidP="00B60C9F">
      <w:r>
        <w:t>Autres valeurs choisies/calculées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984"/>
        <w:gridCol w:w="2835"/>
        <w:gridCol w:w="3462"/>
        <w:gridCol w:w="992"/>
      </w:tblGrid>
      <w:tr w:rsidR="00553F81" w:rsidRPr="00803438" w14:paraId="492E75CE" w14:textId="77777777" w:rsidTr="00553F81">
        <w:tc>
          <w:tcPr>
            <w:tcW w:w="1984" w:type="dxa"/>
            <w:vAlign w:val="center"/>
          </w:tcPr>
          <w:p w14:paraId="1D86D6BE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58E8E614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Spécifications ou plage(s) de v</w:t>
            </w:r>
            <w:r w:rsidRPr="00803438">
              <w:rPr>
                <w:b/>
                <w:bCs/>
                <w:sz w:val="22"/>
                <w:szCs w:val="22"/>
              </w:rPr>
              <w:t>aleur(s)</w:t>
            </w:r>
          </w:p>
        </w:tc>
        <w:tc>
          <w:tcPr>
            <w:tcW w:w="3462" w:type="dxa"/>
            <w:vAlign w:val="center"/>
          </w:tcPr>
          <w:p w14:paraId="251AC3D4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992" w:type="dxa"/>
          </w:tcPr>
          <w:p w14:paraId="75C95E2A" w14:textId="77777777" w:rsidR="00553F81" w:rsidRPr="00803438" w:rsidRDefault="00553F8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553F81" w:rsidRPr="00803438" w14:paraId="5A4A733C" w14:textId="77777777" w:rsidTr="00FC2B1F">
        <w:tc>
          <w:tcPr>
            <w:tcW w:w="1984" w:type="dxa"/>
            <w:vAlign w:val="center"/>
          </w:tcPr>
          <w:p w14:paraId="09A071D5" w14:textId="2CDC04E8" w:rsidR="00553F81" w:rsidRPr="00803438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  <w:vertAlign w:val="subscript"/>
              </w:rPr>
              <w:t>zE1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3BC10F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shd w:val="clear" w:color="auto" w:fill="auto"/>
            <w:vAlign w:val="center"/>
          </w:tcPr>
          <w:p w14:paraId="7CCB39F4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12818C0" w14:textId="65F2DD63" w:rsidR="00553F81" w:rsidRPr="00803438" w:rsidRDefault="00030A5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100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08F45A6B" w14:textId="77777777" w:rsidTr="00FC2B1F">
        <w:tc>
          <w:tcPr>
            <w:tcW w:w="1984" w:type="dxa"/>
            <w:vAlign w:val="center"/>
          </w:tcPr>
          <w:p w14:paraId="3B84C3F7" w14:textId="7EEB84DD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760288">
              <w:rPr>
                <w:sz w:val="22"/>
                <w:szCs w:val="22"/>
                <w:vertAlign w:val="subscript"/>
              </w:rPr>
              <w:t>z1</w:t>
            </w:r>
            <w:r>
              <w:rPr>
                <w:sz w:val="22"/>
                <w:szCs w:val="22"/>
                <w:vertAlign w:val="subscript"/>
              </w:rPr>
              <w:t xml:space="preserve">a (b)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5E9EC3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shd w:val="clear" w:color="auto" w:fill="auto"/>
            <w:vAlign w:val="center"/>
          </w:tcPr>
          <w:p w14:paraId="6B63BF65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17FE118F" w14:textId="1D231623" w:rsidR="00553F81" w:rsidRPr="00803438" w:rsidRDefault="00E678DC">
            <w:pPr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400 Ω</m:t>
                </m:r>
              </m:oMath>
            </m:oMathPara>
          </w:p>
        </w:tc>
      </w:tr>
      <w:tr w:rsidR="00553F81" w:rsidRPr="00803438" w14:paraId="38708E43" w14:textId="77777777" w:rsidTr="00FC2B1F">
        <w:tc>
          <w:tcPr>
            <w:tcW w:w="1984" w:type="dxa"/>
            <w:vAlign w:val="center"/>
          </w:tcPr>
          <w:p w14:paraId="2C1AE826" w14:textId="3282BF84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760288">
              <w:rPr>
                <w:sz w:val="22"/>
                <w:szCs w:val="22"/>
                <w:vertAlign w:val="subscript"/>
              </w:rPr>
              <w:t>d1a (b)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F48C808" w14:textId="5B34F263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shd w:val="clear" w:color="auto" w:fill="auto"/>
            <w:vAlign w:val="center"/>
          </w:tcPr>
          <w:p w14:paraId="06BC6D60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3AE1536" w14:textId="1783C2E9" w:rsidR="00553F81" w:rsidRPr="00803438" w:rsidRDefault="00707964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6FE9E6DF" w14:textId="77777777" w:rsidTr="00FC2B1F">
        <w:tc>
          <w:tcPr>
            <w:tcW w:w="1984" w:type="dxa"/>
            <w:vAlign w:val="center"/>
          </w:tcPr>
          <w:p w14:paraId="3560CF50" w14:textId="42790989" w:rsidR="00553F81" w:rsidRDefault="00553F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 w:rsidRPr="00F53185">
              <w:rPr>
                <w:sz w:val="22"/>
                <w:szCs w:val="22"/>
                <w:vertAlign w:val="subscript"/>
              </w:rPr>
              <w:t>pBa</w:t>
            </w:r>
            <w:proofErr w:type="spellEnd"/>
            <w:r>
              <w:rPr>
                <w:sz w:val="22"/>
                <w:szCs w:val="22"/>
              </w:rPr>
              <w:t>//</w:t>
            </w:r>
            <w:proofErr w:type="spellStart"/>
            <w:r>
              <w:rPr>
                <w:sz w:val="22"/>
                <w:szCs w:val="22"/>
              </w:rPr>
              <w:t>R</w:t>
            </w:r>
            <w:r w:rsidRPr="00F53185">
              <w:rPr>
                <w:sz w:val="22"/>
                <w:szCs w:val="22"/>
                <w:vertAlign w:val="subscript"/>
              </w:rPr>
              <w:t>pBb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DFDF67E" w14:textId="57B4141F" w:rsidR="00553F81" w:rsidRPr="00803438" w:rsidRDefault="005D6176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2.7V avec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=15V</m:t>
                </m:r>
              </m:oMath>
            </m:oMathPara>
          </w:p>
        </w:tc>
        <w:tc>
          <w:tcPr>
            <w:tcW w:w="3462" w:type="dxa"/>
            <w:shd w:val="clear" w:color="auto" w:fill="auto"/>
            <w:vAlign w:val="center"/>
          </w:tcPr>
          <w:p w14:paraId="04B5BC91" w14:textId="2B3164B8" w:rsidR="00553F81" w:rsidRPr="00803438" w:rsidRDefault="00DA5F61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10k∥2.19k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36623076" w14:textId="2FC9D46F" w:rsidR="00553F81" w:rsidRPr="00803438" w:rsidRDefault="00146B0C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1.796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56A59045" w14:textId="77777777" w:rsidTr="00FC2B1F">
        <w:tc>
          <w:tcPr>
            <w:tcW w:w="1984" w:type="dxa"/>
          </w:tcPr>
          <w:p w14:paraId="0CFFDFF9" w14:textId="77777777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DD7E73">
              <w:rPr>
                <w:sz w:val="22"/>
                <w:szCs w:val="22"/>
                <w:vertAlign w:val="subscript"/>
              </w:rPr>
              <w:t>c</w:t>
            </w:r>
            <w:r>
              <w:rPr>
                <w:sz w:val="22"/>
                <w:szCs w:val="22"/>
              </w:rPr>
              <w:t xml:space="preserve"> (nF)</w:t>
            </w:r>
          </w:p>
        </w:tc>
        <w:tc>
          <w:tcPr>
            <w:tcW w:w="2835" w:type="dxa"/>
            <w:shd w:val="clear" w:color="auto" w:fill="auto"/>
          </w:tcPr>
          <w:p w14:paraId="4F3FFC84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shd w:val="clear" w:color="auto" w:fill="auto"/>
          </w:tcPr>
          <w:p w14:paraId="4B4DF2B9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A6F3087" w14:textId="729FAC18" w:rsidR="00553F81" w:rsidRPr="00803438" w:rsidRDefault="00585FAB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 nF</m:t>
                </m:r>
              </m:oMath>
            </m:oMathPara>
          </w:p>
        </w:tc>
      </w:tr>
      <w:tr w:rsidR="00553F81" w:rsidRPr="00803438" w14:paraId="30CB1921" w14:textId="77777777" w:rsidTr="00FC2B1F">
        <w:tc>
          <w:tcPr>
            <w:tcW w:w="1984" w:type="dxa"/>
          </w:tcPr>
          <w:p w14:paraId="768BBDEA" w14:textId="26BC5FB7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546FB6">
              <w:rPr>
                <w:sz w:val="22"/>
                <w:szCs w:val="22"/>
                <w:vertAlign w:val="subscript"/>
              </w:rPr>
              <w:t>BB</w:t>
            </w:r>
          </w:p>
        </w:tc>
        <w:tc>
          <w:tcPr>
            <w:tcW w:w="2835" w:type="dxa"/>
            <w:shd w:val="clear" w:color="auto" w:fill="auto"/>
          </w:tcPr>
          <w:p w14:paraId="6A01A4C7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shd w:val="clear" w:color="auto" w:fill="auto"/>
          </w:tcPr>
          <w:p w14:paraId="214C326A" w14:textId="6AB5DF04" w:rsidR="00553F81" w:rsidRPr="00803438" w:rsidRDefault="001A7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Cette valeur ne changeait pas grand-chose</w:t>
            </w:r>
          </w:p>
        </w:tc>
        <w:tc>
          <w:tcPr>
            <w:tcW w:w="992" w:type="dxa"/>
            <w:shd w:val="clear" w:color="auto" w:fill="auto"/>
          </w:tcPr>
          <w:p w14:paraId="6B04C374" w14:textId="1082C22D" w:rsidR="00553F81" w:rsidRDefault="00DA5F61">
            <w:pPr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 nF</m:t>
                </m:r>
              </m:oMath>
            </m:oMathPara>
          </w:p>
        </w:tc>
      </w:tr>
    </w:tbl>
    <w:p w14:paraId="414E5D0A" w14:textId="77777777" w:rsidR="00553F81" w:rsidRDefault="00553F81" w:rsidP="00BB4144">
      <w:pPr>
        <w:pStyle w:val="Heading1"/>
      </w:pPr>
    </w:p>
    <w:p w14:paraId="12E898AF" w14:textId="152B3594" w:rsidR="00276F45" w:rsidRPr="00286791" w:rsidRDefault="00553F81" w:rsidP="00286791">
      <w:pPr>
        <w:pStyle w:val="Heading1"/>
      </w:pPr>
      <w:r>
        <w:br w:type="page"/>
      </w:r>
      <w:r w:rsidR="522D04CC" w:rsidRPr="00803438">
        <w:t>2</w:t>
      </w:r>
      <w:r w:rsidR="522D04CC" w:rsidRPr="00803438">
        <w:rPr>
          <w:vertAlign w:val="superscript"/>
        </w:rPr>
        <w:t>e</w:t>
      </w:r>
      <w:r w:rsidR="522D04CC" w:rsidRPr="00803438">
        <w:t xml:space="preserve"> étage</w:t>
      </w:r>
      <w:r w:rsidR="00394C22">
        <w:t xml:space="preserve"> – émetteur commun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981"/>
        <w:gridCol w:w="2830"/>
        <w:gridCol w:w="3899"/>
        <w:gridCol w:w="3456"/>
        <w:gridCol w:w="1133"/>
        <w:gridCol w:w="1013"/>
      </w:tblGrid>
      <w:tr w:rsidR="001425C9" w:rsidRPr="00803438" w14:paraId="205D4E78" w14:textId="77777777">
        <w:tc>
          <w:tcPr>
            <w:tcW w:w="1984" w:type="dxa"/>
            <w:vAlign w:val="center"/>
          </w:tcPr>
          <w:p w14:paraId="3AE4EA0B" w14:textId="77777777" w:rsidR="000122F7" w:rsidRPr="00803438" w:rsidRDefault="000122F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7AF369DB" w14:textId="74BDE6D1" w:rsidR="000122F7" w:rsidRPr="00803438" w:rsidRDefault="001822D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Spécifications ou plage(s) de v</w:t>
            </w:r>
            <w:r w:rsidRPr="00803438">
              <w:rPr>
                <w:b/>
                <w:bCs/>
                <w:sz w:val="22"/>
                <w:szCs w:val="22"/>
              </w:rPr>
              <w:t>aleur(s)</w:t>
            </w:r>
          </w:p>
        </w:tc>
        <w:tc>
          <w:tcPr>
            <w:tcW w:w="3905" w:type="dxa"/>
            <w:vAlign w:val="center"/>
          </w:tcPr>
          <w:p w14:paraId="6730E9CC" w14:textId="77777777" w:rsidR="000122F7" w:rsidRPr="00803438" w:rsidRDefault="000122F7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3462" w:type="dxa"/>
            <w:vAlign w:val="center"/>
          </w:tcPr>
          <w:p w14:paraId="5A861F09" w14:textId="77777777" w:rsidR="000122F7" w:rsidRPr="00803438" w:rsidRDefault="000122F7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134" w:type="dxa"/>
          </w:tcPr>
          <w:p w14:paraId="666173A2" w14:textId="77777777" w:rsidR="000122F7" w:rsidRPr="00803438" w:rsidRDefault="000122F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992" w:type="dxa"/>
          </w:tcPr>
          <w:p w14:paraId="439E061D" w14:textId="77777777" w:rsidR="000122F7" w:rsidRPr="00803438" w:rsidRDefault="000122F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FC2B1F" w:rsidRPr="00803438" w14:paraId="0D254119" w14:textId="77777777" w:rsidTr="00FC2B1F">
        <w:tc>
          <w:tcPr>
            <w:tcW w:w="1984" w:type="dxa"/>
            <w:vAlign w:val="center"/>
          </w:tcPr>
          <w:p w14:paraId="36981375" w14:textId="4D7145E1" w:rsidR="000122F7" w:rsidRPr="002A1627" w:rsidRDefault="000122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 w:rsidR="002D5EC6">
              <w:rPr>
                <w:sz w:val="22"/>
                <w:szCs w:val="22"/>
                <w:vertAlign w:val="subscript"/>
              </w:rPr>
              <w:t>5b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2F3C62" w14:textId="77777777" w:rsidR="000122F7" w:rsidRPr="00803438" w:rsidRDefault="000122F7">
            <w:pPr>
              <w:rPr>
                <w:sz w:val="22"/>
                <w:szCs w:val="22"/>
              </w:rPr>
            </w:pPr>
          </w:p>
        </w:tc>
        <w:tc>
          <w:tcPr>
            <w:tcW w:w="3905" w:type="dxa"/>
            <w:shd w:val="clear" w:color="auto" w:fill="auto"/>
            <w:vAlign w:val="center"/>
          </w:tcPr>
          <w:p w14:paraId="462C3D04" w14:textId="59E7E1E4" w:rsidR="000122F7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Q5b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d2b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d2a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62" w:type="dxa"/>
            <w:shd w:val="clear" w:color="auto" w:fill="auto"/>
            <w:vAlign w:val="center"/>
          </w:tcPr>
          <w:p w14:paraId="2A2D8BE3" w14:textId="41E5FD04" w:rsidR="000122F7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CE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Q5b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=-14.1078 V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305C4E3F" w14:textId="27353DF7" w:rsidR="000122F7" w:rsidRPr="00803438" w:rsidRDefault="005D79A2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4.9 mA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60328500" w14:textId="3EB927CE" w:rsidR="000122F7" w:rsidRPr="00803438" w:rsidRDefault="00091EE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-3.55 mA</m:t>
                </m:r>
              </m:oMath>
            </m:oMathPara>
          </w:p>
        </w:tc>
      </w:tr>
      <w:tr w:rsidR="00FC2B1F" w:rsidRPr="00803438" w14:paraId="55E78813" w14:textId="77777777" w:rsidTr="00FC2B1F">
        <w:tc>
          <w:tcPr>
            <w:tcW w:w="1984" w:type="dxa"/>
            <w:vAlign w:val="center"/>
          </w:tcPr>
          <w:p w14:paraId="693F055E" w14:textId="23D22FF9" w:rsidR="000122F7" w:rsidRDefault="000122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 w:rsidR="002D5EC6">
              <w:rPr>
                <w:sz w:val="22"/>
                <w:szCs w:val="22"/>
                <w:vertAlign w:val="subscript"/>
              </w:rPr>
              <w:t>collecteur</w:t>
            </w:r>
            <w:r w:rsidRPr="002A1627">
              <w:rPr>
                <w:sz w:val="22"/>
                <w:szCs w:val="22"/>
                <w:vertAlign w:val="subscript"/>
              </w:rPr>
              <w:t>_Q</w:t>
            </w:r>
            <w:r w:rsidR="002D5EC6">
              <w:rPr>
                <w:sz w:val="22"/>
                <w:szCs w:val="22"/>
                <w:vertAlign w:val="subscript"/>
              </w:rPr>
              <w:t>5b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BDC436" w14:textId="77777777" w:rsidR="000122F7" w:rsidRPr="00803438" w:rsidRDefault="000122F7">
            <w:pPr>
              <w:rPr>
                <w:sz w:val="22"/>
                <w:szCs w:val="22"/>
              </w:rPr>
            </w:pPr>
          </w:p>
        </w:tc>
        <w:tc>
          <w:tcPr>
            <w:tcW w:w="3905" w:type="dxa"/>
            <w:shd w:val="clear" w:color="auto" w:fill="auto"/>
            <w:vAlign w:val="center"/>
          </w:tcPr>
          <w:p w14:paraId="53F4057A" w14:textId="02D12B51" w:rsidR="000122F7" w:rsidRPr="00F7217F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Q5B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Q5B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Q5B</m:t>
                                </m:r>
                              </m:sub>
                            </m:sSub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  <w:p w14:paraId="4FA24A99" w14:textId="77777777" w:rsidR="00F7217F" w:rsidRDefault="000425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Après simplification</w:t>
            </w:r>
          </w:p>
          <w:p w14:paraId="2014B231" w14:textId="4CED6D22" w:rsidR="00042510" w:rsidRPr="00F7217F" w:rsidRDefault="00E13B7B" w:rsidP="00042510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Q5B</m:t>
                                </m:r>
                              </m:sub>
                            </m:sSub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  <w:p w14:paraId="581D1605" w14:textId="3AB58611" w:rsidR="00042510" w:rsidRPr="00803438" w:rsidRDefault="00042510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  <w:shd w:val="clear" w:color="auto" w:fill="auto"/>
            <w:vAlign w:val="center"/>
          </w:tcPr>
          <w:p w14:paraId="45B156E7" w14:textId="741A0BD8" w:rsidR="00222A79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d2a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d2b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=299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78BC1500" w14:textId="778F2A6E" w:rsidR="000122F7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Q5A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Q5A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14:paraId="5928759B" w14:textId="060BD0A3" w:rsidR="00CA0443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=1670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3D55FA86" w14:textId="3ECCED24" w:rsidR="008E424E" w:rsidRPr="00D53F06" w:rsidRDefault="00541DA5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β=230</m:t>
                </m:r>
              </m:oMath>
            </m:oMathPara>
          </w:p>
          <w:p w14:paraId="1F1DA1B1" w14:textId="02FD2683" w:rsidR="00BB5BFA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β+1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=7.22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2BE09731" w14:textId="61DCA3C8" w:rsidR="002D7AB8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=32 600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78A720C0" w14:textId="382BE5ED" w:rsidR="00F11B96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  <w:p w14:paraId="5C99E878" w14:textId="77777777" w:rsidR="006678A3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Q5A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(β+1)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  <w:p w14:paraId="6A0C9B72" w14:textId="77777777" w:rsidR="00FD37D0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≫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  <w:p w14:paraId="7D2A983F" w14:textId="77777777" w:rsidR="00E75E14" w:rsidRPr="00D53F06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  <w:p w14:paraId="6EE2A5D0" w14:textId="511CC580" w:rsidR="000122F7" w:rsidRPr="00D53F06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=0.136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08002144" w14:textId="2D63961D" w:rsidR="000122F7" w:rsidRPr="00803438" w:rsidRDefault="0047364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483 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0808D532" w14:textId="3008D390" w:rsidR="000122F7" w:rsidRPr="00803438" w:rsidRDefault="001929F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96.937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FC2B1F" w:rsidRPr="00803438" w14:paraId="31361CB4" w14:textId="77777777" w:rsidTr="00FC2B1F">
        <w:tc>
          <w:tcPr>
            <w:tcW w:w="1984" w:type="dxa"/>
            <w:vAlign w:val="center"/>
          </w:tcPr>
          <w:p w14:paraId="6473DEDC" w14:textId="77777777" w:rsidR="002D5EC6" w:rsidRDefault="002D5E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  <w:vertAlign w:val="subscript"/>
              </w:rPr>
              <w:t>base</w:t>
            </w:r>
            <w:r w:rsidRPr="002A1627">
              <w:rPr>
                <w:sz w:val="22"/>
                <w:szCs w:val="22"/>
                <w:vertAlign w:val="subscript"/>
              </w:rPr>
              <w:t>_Q</w:t>
            </w:r>
            <w:r>
              <w:rPr>
                <w:sz w:val="22"/>
                <w:szCs w:val="22"/>
                <w:vertAlign w:val="subscript"/>
              </w:rPr>
              <w:t>5</w:t>
            </w:r>
            <w:r w:rsidRPr="002A1627">
              <w:rPr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397D3B" w14:textId="77777777" w:rsidR="002D5EC6" w:rsidRPr="00803438" w:rsidRDefault="002D5EC6">
            <w:pPr>
              <w:rPr>
                <w:sz w:val="22"/>
                <w:szCs w:val="22"/>
              </w:rPr>
            </w:pPr>
          </w:p>
        </w:tc>
        <w:tc>
          <w:tcPr>
            <w:tcW w:w="3905" w:type="dxa"/>
            <w:shd w:val="clear" w:color="auto" w:fill="auto"/>
            <w:vAlign w:val="center"/>
          </w:tcPr>
          <w:p w14:paraId="54861C12" w14:textId="366EE1F5" w:rsidR="002D5EC6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base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Q5a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Q5a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Q5a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Q5b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d2b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d2a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∥(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]</m:t>
                </m:r>
              </m:oMath>
            </m:oMathPara>
          </w:p>
        </w:tc>
        <w:tc>
          <w:tcPr>
            <w:tcW w:w="3462" w:type="dxa"/>
            <w:shd w:val="clear" w:color="auto" w:fill="auto"/>
            <w:vAlign w:val="center"/>
          </w:tcPr>
          <w:p w14:paraId="66B76849" w14:textId="788F5A72" w:rsidR="002D5EC6" w:rsidRPr="008709F9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=379 000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160FD8FD" w14:textId="0F1336E0" w:rsidR="008709F9" w:rsidRPr="008709F9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1670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7EDF6D64" w14:textId="2911F398" w:rsidR="008709F9" w:rsidRPr="008709F9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=7 330 000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389A3D41" w14:textId="73EB11E0" w:rsidR="008709F9" w:rsidRPr="008709F9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=32 600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185D0572" w14:textId="4A53CCDA" w:rsidR="008709F9" w:rsidRPr="00FC1CCF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Q5a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=225</m:t>
                </m:r>
              </m:oMath>
            </m:oMathPara>
          </w:p>
          <w:p w14:paraId="37EFBE00" w14:textId="339E0E87" w:rsidR="00FC1CCF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Q5b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230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0358C937" w14:textId="72633AE8" w:rsidR="002D5EC6" w:rsidRPr="00803438" w:rsidRDefault="000E6226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91 Meg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002BF3D7" w14:textId="0DA88F7E" w:rsidR="002D5EC6" w:rsidRPr="00803438" w:rsidRDefault="00EF2AB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15.5 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FC2B1F" w:rsidRPr="00803438" w14:paraId="50B40CB3" w14:textId="77777777" w:rsidTr="00FC2B1F">
        <w:tc>
          <w:tcPr>
            <w:tcW w:w="1984" w:type="dxa"/>
            <w:vAlign w:val="center"/>
          </w:tcPr>
          <w:p w14:paraId="6489AC90" w14:textId="2B84F877" w:rsidR="00FC1B5B" w:rsidRDefault="00FC1B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FC1B5B">
              <w:rPr>
                <w:sz w:val="22"/>
                <w:szCs w:val="22"/>
                <w:vertAlign w:val="subscript"/>
              </w:rPr>
              <w:t>out1</w:t>
            </w:r>
            <w:r w:rsidR="00DD7E73">
              <w:rPr>
                <w:sz w:val="22"/>
                <w:szCs w:val="22"/>
                <w:vertAlign w:val="subscript"/>
              </w:rPr>
              <w:t>q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ADF4B8" w14:textId="20CFB74B" w:rsidR="00FC1B5B" w:rsidRPr="00803438" w:rsidRDefault="001425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aimerait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6V</m:t>
              </m:r>
            </m:oMath>
            <w:r>
              <w:rPr>
                <w:rFonts w:eastAsiaTheme="minorEastAsia"/>
                <w:sz w:val="22"/>
                <w:szCs w:val="22"/>
              </w:rPr>
              <w:t>, car c’</w:t>
            </w:r>
            <w:r w:rsidR="005A1F3F">
              <w:rPr>
                <w:rFonts w:eastAsiaTheme="minorEastAsia"/>
                <w:sz w:val="22"/>
                <w:szCs w:val="22"/>
              </w:rPr>
              <w:t>est</w:t>
            </w:r>
            <w:r>
              <w:rPr>
                <w:rFonts w:eastAsiaTheme="minorEastAsia"/>
                <w:sz w:val="22"/>
                <w:szCs w:val="22"/>
              </w:rPr>
              <w:t xml:space="preserve"> le milieu de </w:t>
            </w:r>
            <w:r w:rsidR="00156218">
              <w:rPr>
                <w:rFonts w:eastAsiaTheme="minorEastAsia"/>
                <w:sz w:val="22"/>
                <w:szCs w:val="22"/>
              </w:rPr>
              <w:t>plage dynamique</w:t>
            </w:r>
          </w:p>
        </w:tc>
        <w:tc>
          <w:tcPr>
            <w:tcW w:w="3905" w:type="dxa"/>
            <w:shd w:val="clear" w:color="auto" w:fill="auto"/>
            <w:vAlign w:val="center"/>
          </w:tcPr>
          <w:p w14:paraId="7C91F99A" w14:textId="4F47BD51" w:rsidR="00FC1B5B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Z1B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Q7A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Q3B</m:t>
                    </m:r>
                  </m:sub>
                </m:sSub>
              </m:oMath>
            </m:oMathPara>
          </w:p>
        </w:tc>
        <w:tc>
          <w:tcPr>
            <w:tcW w:w="3462" w:type="dxa"/>
            <w:shd w:val="clear" w:color="auto" w:fill="auto"/>
            <w:vAlign w:val="center"/>
          </w:tcPr>
          <w:p w14:paraId="07218315" w14:textId="57EBA282" w:rsidR="00E42988" w:rsidRPr="002159E1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Q3b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 1.8437 V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2BAE731A" w14:textId="135CC3F5" w:rsidR="00FC1B5B" w:rsidRPr="00803438" w:rsidRDefault="005A1F3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6V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5E82884E" w14:textId="0DD85172" w:rsidR="00FC1B5B" w:rsidRPr="00803438" w:rsidRDefault="006D364C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>12.7 V</m:t>
                </m:r>
              </m:oMath>
            </m:oMathPara>
          </w:p>
        </w:tc>
      </w:tr>
      <w:tr w:rsidR="00FC2B1F" w:rsidRPr="00803438" w14:paraId="1A8D92B4" w14:textId="77777777" w:rsidTr="00FC2B1F">
        <w:tc>
          <w:tcPr>
            <w:tcW w:w="1984" w:type="dxa"/>
            <w:vAlign w:val="center"/>
          </w:tcPr>
          <w:p w14:paraId="2E5C217C" w14:textId="36CC910B" w:rsidR="000122F7" w:rsidRPr="00803438" w:rsidRDefault="003D17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="002D5EC6">
              <w:rPr>
                <w:sz w:val="22"/>
                <w:szCs w:val="22"/>
                <w:vertAlign w:val="subscript"/>
              </w:rPr>
              <w:t>out2</w:t>
            </w:r>
            <w:r w:rsidR="00DD7E73">
              <w:rPr>
                <w:sz w:val="22"/>
                <w:szCs w:val="22"/>
                <w:vertAlign w:val="subscript"/>
              </w:rPr>
              <w:t>q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F7D710F" w14:textId="1DEF3A83" w:rsidR="000122F7" w:rsidRPr="00803438" w:rsidRDefault="000D1B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a trouvé </w:t>
            </w:r>
            <w:r w:rsidR="0088101E">
              <w:rPr>
                <w:rFonts w:eastAsiaTheme="minorEastAsia"/>
                <w:sz w:val="22"/>
                <w:szCs w:val="22"/>
              </w:rPr>
              <w:t xml:space="preserve">que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-2.7V</m:t>
              </m:r>
            </m:oMath>
            <w:r w:rsidR="008D40B6">
              <w:rPr>
                <w:rFonts w:eastAsiaTheme="minorEastAsia"/>
                <w:sz w:val="22"/>
                <w:szCs w:val="22"/>
              </w:rPr>
              <w:t>,</w:t>
            </w:r>
            <w:r w:rsidR="0088101E">
              <w:rPr>
                <w:rFonts w:eastAsiaTheme="minorEastAsia"/>
                <w:sz w:val="22"/>
                <w:szCs w:val="22"/>
              </w:rPr>
              <w:t xml:space="preserve"> est nécessaire pour </w:t>
            </w:r>
            <w:r w:rsidR="00437D6B">
              <w:rPr>
                <w:rFonts w:eastAsiaTheme="minorEastAsia"/>
                <w:sz w:val="22"/>
                <w:szCs w:val="22"/>
              </w:rPr>
              <w:t xml:space="preserve">le bon fonctionnement de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Q8</m:t>
              </m:r>
            </m:oMath>
            <w:r w:rsidR="008D40B6">
              <w:rPr>
                <w:rFonts w:eastAsiaTheme="minorEastAsia"/>
                <w:sz w:val="22"/>
                <w:szCs w:val="22"/>
              </w:rPr>
              <w:t xml:space="preserve"> </w:t>
            </w:r>
          </w:p>
        </w:tc>
        <w:tc>
          <w:tcPr>
            <w:tcW w:w="3905" w:type="dxa"/>
            <w:shd w:val="clear" w:color="auto" w:fill="auto"/>
            <w:vAlign w:val="center"/>
          </w:tcPr>
          <w:p w14:paraId="2A670C37" w14:textId="6071FD2B" w:rsidR="000122F7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Q5B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d2a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d2b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Q5B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462" w:type="dxa"/>
            <w:shd w:val="clear" w:color="auto" w:fill="auto"/>
            <w:vAlign w:val="center"/>
          </w:tcPr>
          <w:p w14:paraId="4E4C638F" w14:textId="32E6F52E" w:rsidR="000122F7" w:rsidRPr="00803438" w:rsidRDefault="00E13B7B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CE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=16.43V</m:t>
              </m:r>
            </m:oMath>
            <w:r w:rsidR="00AB1685">
              <w:rPr>
                <w:rFonts w:eastAsiaTheme="minorEastAsia"/>
                <w:sz w:val="18"/>
                <w:szCs w:val="18"/>
              </w:rPr>
              <w:t xml:space="preserve"> Calculer en simulation</w:t>
            </w:r>
          </w:p>
        </w:tc>
        <w:tc>
          <w:tcPr>
            <w:tcW w:w="1134" w:type="dxa"/>
            <w:shd w:val="clear" w:color="auto" w:fill="auto"/>
          </w:tcPr>
          <w:p w14:paraId="63944D06" w14:textId="1834368C" w:rsidR="000122F7" w:rsidRPr="00803438" w:rsidRDefault="005343D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-2.7V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4B5BC47B" w14:textId="58F5CF86" w:rsidR="000122F7" w:rsidRPr="00803438" w:rsidRDefault="00461457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-2.49 V</m:t>
                </m:r>
              </m:oMath>
            </m:oMathPara>
          </w:p>
        </w:tc>
      </w:tr>
    </w:tbl>
    <w:p w14:paraId="69027423" w14:textId="282E21E1" w:rsidR="697C2CD8" w:rsidRDefault="697C2CD8"/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984"/>
        <w:gridCol w:w="2835"/>
        <w:gridCol w:w="3462"/>
        <w:gridCol w:w="992"/>
      </w:tblGrid>
      <w:tr w:rsidR="00553F81" w:rsidRPr="00803438" w14:paraId="18FB13B5" w14:textId="77777777">
        <w:tc>
          <w:tcPr>
            <w:tcW w:w="1984" w:type="dxa"/>
            <w:vAlign w:val="center"/>
          </w:tcPr>
          <w:p w14:paraId="215B99BA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52253FA6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Spécifications ou plage(s) de v</w:t>
            </w:r>
            <w:r w:rsidRPr="00803438">
              <w:rPr>
                <w:b/>
                <w:bCs/>
                <w:sz w:val="22"/>
                <w:szCs w:val="22"/>
              </w:rPr>
              <w:t>aleur(s)</w:t>
            </w:r>
          </w:p>
        </w:tc>
        <w:tc>
          <w:tcPr>
            <w:tcW w:w="3462" w:type="dxa"/>
            <w:vAlign w:val="center"/>
          </w:tcPr>
          <w:p w14:paraId="7A079D4A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992" w:type="dxa"/>
          </w:tcPr>
          <w:p w14:paraId="112A25DC" w14:textId="77777777" w:rsidR="00553F81" w:rsidRPr="00803438" w:rsidRDefault="00553F8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553F81" w:rsidRPr="00803438" w14:paraId="352CEA76" w14:textId="77777777" w:rsidTr="00AF2BB2">
        <w:tc>
          <w:tcPr>
            <w:tcW w:w="1984" w:type="dxa"/>
            <w:vAlign w:val="center"/>
          </w:tcPr>
          <w:p w14:paraId="1CE0E42F" w14:textId="0279222F" w:rsidR="00553F81" w:rsidRPr="00803438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4B3B37">
              <w:rPr>
                <w:sz w:val="22"/>
                <w:szCs w:val="22"/>
                <w:vertAlign w:val="subscript"/>
              </w:rPr>
              <w:t>d2a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9E9B8A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vAlign w:val="center"/>
          </w:tcPr>
          <w:p w14:paraId="77BC599B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0D27705" w14:textId="27D9D275" w:rsidR="00553F81" w:rsidRPr="00803438" w:rsidRDefault="00F573F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0.001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25B5B831" w14:textId="77777777" w:rsidTr="00AF2BB2">
        <w:tc>
          <w:tcPr>
            <w:tcW w:w="1984" w:type="dxa"/>
            <w:vAlign w:val="center"/>
          </w:tcPr>
          <w:p w14:paraId="779AB237" w14:textId="6023BC3F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4B3B37">
              <w:rPr>
                <w:sz w:val="22"/>
                <w:szCs w:val="22"/>
                <w:vertAlign w:val="subscript"/>
              </w:rPr>
              <w:t>d2b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B3D1EF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vAlign w:val="center"/>
          </w:tcPr>
          <w:p w14:paraId="0FE672FE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4FE9563" w14:textId="77CF50F9" w:rsidR="00553F81" w:rsidRPr="00803438" w:rsidRDefault="00F573F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299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4E7CD508" w14:textId="77777777" w:rsidTr="00AF2BB2">
        <w:tc>
          <w:tcPr>
            <w:tcW w:w="1984" w:type="dxa"/>
            <w:vAlign w:val="center"/>
          </w:tcPr>
          <w:p w14:paraId="0F6D3F26" w14:textId="7B11D696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4B3B37">
              <w:rPr>
                <w:sz w:val="22"/>
                <w:szCs w:val="22"/>
                <w:vertAlign w:val="subscript"/>
              </w:rPr>
              <w:t>c2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1C5C5C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vAlign w:val="center"/>
          </w:tcPr>
          <w:p w14:paraId="29D55041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4F717405" w14:textId="37B59457" w:rsidR="00553F81" w:rsidRPr="00803438" w:rsidRDefault="00F573F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3.5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11BE7702" w14:textId="77777777" w:rsidTr="00AF2BB2">
        <w:tc>
          <w:tcPr>
            <w:tcW w:w="1984" w:type="dxa"/>
            <w:vAlign w:val="center"/>
          </w:tcPr>
          <w:p w14:paraId="781E11E2" w14:textId="46F833BB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4B3B37">
              <w:rPr>
                <w:sz w:val="22"/>
                <w:szCs w:val="22"/>
                <w:vertAlign w:val="subscript"/>
              </w:rPr>
              <w:t>BE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A10EAD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62" w:type="dxa"/>
            <w:vAlign w:val="center"/>
          </w:tcPr>
          <w:p w14:paraId="6531A032" w14:textId="4916BE9A" w:rsidR="00553F81" w:rsidRPr="00803438" w:rsidRDefault="00F573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n’est pas vraiment nécessaire</w:t>
            </w:r>
          </w:p>
        </w:tc>
        <w:tc>
          <w:tcPr>
            <w:tcW w:w="992" w:type="dxa"/>
            <w:shd w:val="clear" w:color="auto" w:fill="auto"/>
          </w:tcPr>
          <w:p w14:paraId="6E60C6FB" w14:textId="31759CFA" w:rsidR="00553F81" w:rsidRPr="00803438" w:rsidRDefault="00F573F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 fF</m:t>
                </m:r>
              </m:oMath>
            </m:oMathPara>
          </w:p>
        </w:tc>
      </w:tr>
    </w:tbl>
    <w:p w14:paraId="0CD6860A" w14:textId="77777777" w:rsidR="00DD7E73" w:rsidRPr="00803438" w:rsidRDefault="00DD7E73"/>
    <w:p w14:paraId="497AE2A7" w14:textId="77777777" w:rsidR="00553F81" w:rsidRDefault="00553F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303BB49D" w14:textId="7438FE26" w:rsidR="522D04CC" w:rsidRPr="006C58A2" w:rsidRDefault="522D04CC" w:rsidP="380D4B3C">
      <w:pPr>
        <w:pStyle w:val="Heading1"/>
        <w:rPr>
          <w:lang w:val="en-CA"/>
        </w:rPr>
      </w:pPr>
      <w:r w:rsidRPr="006C58A2">
        <w:rPr>
          <w:lang w:val="en-CA"/>
        </w:rPr>
        <w:t>3</w:t>
      </w:r>
      <w:r w:rsidRPr="006C58A2">
        <w:rPr>
          <w:vertAlign w:val="superscript"/>
          <w:lang w:val="en-CA"/>
        </w:rPr>
        <w:t>e</w:t>
      </w:r>
      <w:r w:rsidRPr="006C58A2">
        <w:rPr>
          <w:lang w:val="en-CA"/>
        </w:rPr>
        <w:t xml:space="preserve"> étage</w:t>
      </w:r>
      <w:r w:rsidR="00394C22" w:rsidRPr="006C58A2">
        <w:rPr>
          <w:lang w:val="en-CA"/>
        </w:rPr>
        <w:t xml:space="preserve"> – étage « push-pull »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981"/>
        <w:gridCol w:w="2831"/>
        <w:gridCol w:w="3900"/>
        <w:gridCol w:w="3456"/>
        <w:gridCol w:w="1134"/>
        <w:gridCol w:w="1010"/>
      </w:tblGrid>
      <w:tr w:rsidR="00F2548F" w:rsidRPr="00803438" w14:paraId="39110227" w14:textId="77777777">
        <w:tc>
          <w:tcPr>
            <w:tcW w:w="1984" w:type="dxa"/>
            <w:vAlign w:val="center"/>
          </w:tcPr>
          <w:p w14:paraId="3D7AD7ED" w14:textId="77777777" w:rsidR="002D5EC6" w:rsidRPr="006C58A2" w:rsidRDefault="002D5EC6">
            <w:pPr>
              <w:rPr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2835" w:type="dxa"/>
            <w:vAlign w:val="center"/>
          </w:tcPr>
          <w:p w14:paraId="2CBA81C8" w14:textId="6282CF3F" w:rsidR="002D5EC6" w:rsidRPr="00803438" w:rsidRDefault="001822D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Spécifications ou plage(s) de v</w:t>
            </w:r>
            <w:r w:rsidRPr="00803438">
              <w:rPr>
                <w:b/>
                <w:bCs/>
                <w:sz w:val="22"/>
                <w:szCs w:val="22"/>
              </w:rPr>
              <w:t>aleur(s)</w:t>
            </w:r>
          </w:p>
        </w:tc>
        <w:tc>
          <w:tcPr>
            <w:tcW w:w="3905" w:type="dxa"/>
            <w:vAlign w:val="center"/>
          </w:tcPr>
          <w:p w14:paraId="0A11919A" w14:textId="77777777" w:rsidR="002D5EC6" w:rsidRPr="00803438" w:rsidRDefault="002D5EC6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3462" w:type="dxa"/>
            <w:vAlign w:val="center"/>
          </w:tcPr>
          <w:p w14:paraId="5F0B8068" w14:textId="77777777" w:rsidR="002D5EC6" w:rsidRPr="00803438" w:rsidRDefault="002D5EC6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134" w:type="dxa"/>
          </w:tcPr>
          <w:p w14:paraId="574A1037" w14:textId="77777777" w:rsidR="002D5EC6" w:rsidRPr="00803438" w:rsidRDefault="002D5EC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1</w:t>
            </w:r>
            <w:r w:rsidRPr="00394C22">
              <w:rPr>
                <w:b/>
                <w:bCs/>
                <w:sz w:val="22"/>
                <w:szCs w:val="22"/>
                <w:vertAlign w:val="superscript"/>
              </w:rPr>
              <w:t>re</w:t>
            </w:r>
            <w:r>
              <w:rPr>
                <w:b/>
                <w:bCs/>
                <w:sz w:val="22"/>
                <w:szCs w:val="22"/>
              </w:rPr>
              <w:t xml:space="preserve"> itération</w:t>
            </w:r>
          </w:p>
        </w:tc>
        <w:tc>
          <w:tcPr>
            <w:tcW w:w="992" w:type="dxa"/>
          </w:tcPr>
          <w:p w14:paraId="4F5CE02D" w14:textId="77777777" w:rsidR="002D5EC6" w:rsidRPr="00803438" w:rsidRDefault="002D5EC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411BEB" w:rsidRPr="00803438" w14:paraId="2EA370F2" w14:textId="77777777" w:rsidTr="003D1739">
        <w:tc>
          <w:tcPr>
            <w:tcW w:w="1984" w:type="dxa"/>
            <w:vAlign w:val="center"/>
          </w:tcPr>
          <w:p w14:paraId="60FB9827" w14:textId="6F59D00A" w:rsidR="002D5EC6" w:rsidRDefault="002D5E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>
              <w:rPr>
                <w:sz w:val="22"/>
                <w:szCs w:val="22"/>
                <w:vertAlign w:val="subscript"/>
              </w:rPr>
              <w:t>7b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F08E789" w14:textId="2D8527EC" w:rsidR="002D5EC6" w:rsidRPr="00803438" w:rsidRDefault="00DA4AE4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&gt;2 mA</m:t>
                </m:r>
              </m:oMath>
            </m:oMathPara>
          </w:p>
        </w:tc>
        <w:tc>
          <w:tcPr>
            <w:tcW w:w="3905" w:type="dxa"/>
            <w:shd w:val="clear" w:color="auto" w:fill="auto"/>
            <w:vAlign w:val="center"/>
          </w:tcPr>
          <w:p w14:paraId="03A744AC" w14:textId="2DC42E8B" w:rsidR="002D5EC6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7B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EE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Q6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Q7B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ZE2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POL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ZC1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62" w:type="dxa"/>
            <w:vAlign w:val="center"/>
          </w:tcPr>
          <w:p w14:paraId="0BA1BC7E" w14:textId="77777777" w:rsidR="002D5EC6" w:rsidRDefault="004C0662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Vu que le courant est le même dans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7A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que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7B</m:t>
                  </m:r>
                </m:sub>
              </m:sSub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sz w:val="18"/>
                <w:szCs w:val="18"/>
              </w:rPr>
              <w:t>on</w:t>
            </w:r>
            <w:proofErr w:type="spellEnd"/>
            <w:proofErr w:type="gramEnd"/>
            <w:r>
              <w:rPr>
                <w:rFonts w:eastAsiaTheme="minorEastAsia"/>
                <w:sz w:val="18"/>
                <w:szCs w:val="18"/>
              </w:rPr>
              <w:t xml:space="preserve"> trouvé dans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7A</m:t>
                  </m:r>
                </m:sub>
              </m:sSub>
            </m:oMath>
            <w:r>
              <w:rPr>
                <w:rFonts w:eastAsiaTheme="minorEastAsia"/>
                <w:sz w:val="18"/>
                <w:szCs w:val="18"/>
              </w:rPr>
              <w:t xml:space="preserve"> car il est plus simple</w:t>
            </w:r>
          </w:p>
          <w:p w14:paraId="73A423DA" w14:textId="77777777" w:rsidR="00032ACF" w:rsidRDefault="00032ACF">
            <w:pPr>
              <w:rPr>
                <w:sz w:val="18"/>
                <w:szCs w:val="18"/>
              </w:rPr>
            </w:pPr>
          </w:p>
          <w:p w14:paraId="7E47F585" w14:textId="710A91B1" w:rsidR="00032ACF" w:rsidRDefault="00032A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choisi</w:t>
            </w:r>
            <w:r w:rsidR="00FE7230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 5</w:t>
            </w:r>
            <w:r w:rsidR="00E234D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mA p</w:t>
            </w:r>
            <w:r w:rsidR="00E820B2">
              <w:rPr>
                <w:sz w:val="18"/>
                <w:szCs w:val="18"/>
              </w:rPr>
              <w:t>our la première itération</w:t>
            </w:r>
          </w:p>
          <w:p w14:paraId="23A72866" w14:textId="77777777" w:rsidR="001C56A6" w:rsidRDefault="001C56A6">
            <w:pPr>
              <w:rPr>
                <w:sz w:val="18"/>
                <w:szCs w:val="18"/>
              </w:rPr>
            </w:pPr>
          </w:p>
          <w:p w14:paraId="43021C0D" w14:textId="4F0369C7" w:rsidR="001C56A6" w:rsidRPr="00803438" w:rsidRDefault="001C5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Pour 5mA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= 5720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="00F45298">
              <w:rPr>
                <w:rFonts w:eastAsiaTheme="minorEastAsia"/>
                <w:sz w:val="18"/>
                <w:szCs w:val="18"/>
              </w:rPr>
              <w:t xml:space="preserve">car les BE sont </w:t>
            </w:r>
            <w:r w:rsidR="00B91AEF">
              <w:rPr>
                <w:rFonts w:eastAsiaTheme="minorEastAsia"/>
                <w:sz w:val="18"/>
                <w:szCs w:val="18"/>
              </w:rPr>
              <w:t>connectés</w:t>
            </w:r>
            <w:r w:rsidR="00F45298">
              <w:rPr>
                <w:rFonts w:eastAsiaTheme="minorEastAsia"/>
                <w:sz w:val="18"/>
                <w:szCs w:val="18"/>
              </w:rPr>
              <w:t xml:space="preserve"> donc il </w:t>
            </w:r>
            <w:r w:rsidR="004E37A4">
              <w:rPr>
                <w:rFonts w:eastAsiaTheme="minorEastAsia"/>
                <w:sz w:val="18"/>
                <w:szCs w:val="18"/>
              </w:rPr>
              <w:t xml:space="preserve">a </w:t>
            </w:r>
            <w:r w:rsidR="00B91AEF">
              <w:rPr>
                <w:rFonts w:eastAsiaTheme="minorEastAsia"/>
                <w:sz w:val="18"/>
                <w:szCs w:val="18"/>
              </w:rPr>
              <w:t xml:space="preserve">on calcul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0.7 V </m:t>
              </m:r>
            </m:oMath>
            <w:r w:rsidR="00B91AEF">
              <w:rPr>
                <w:rFonts w:eastAsiaTheme="minorEastAsia"/>
                <w:sz w:val="18"/>
                <w:szCs w:val="18"/>
              </w:rPr>
              <w:t>comme perte</w:t>
            </w:r>
            <w:r w:rsidR="00F45298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42FB06F3" w14:textId="3F2C499D" w:rsidR="002D5EC6" w:rsidRPr="00803438" w:rsidRDefault="00032AC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≈5 mA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33466528" w14:textId="6473D766" w:rsidR="002D5EC6" w:rsidRPr="00803438" w:rsidRDefault="00272236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 xml:space="preserve">5.033 mA </m:t>
                </m:r>
              </m:oMath>
            </m:oMathPara>
          </w:p>
        </w:tc>
      </w:tr>
      <w:tr w:rsidR="00411BEB" w:rsidRPr="00803438" w14:paraId="6E0993F5" w14:textId="77777777" w:rsidTr="003D1739">
        <w:tc>
          <w:tcPr>
            <w:tcW w:w="1984" w:type="dxa"/>
            <w:vAlign w:val="center"/>
          </w:tcPr>
          <w:p w14:paraId="12C220AC" w14:textId="7D8854F8" w:rsidR="00D4497B" w:rsidRDefault="00D449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  <w:vertAlign w:val="subscript"/>
              </w:rPr>
              <w:t>collecteur</w:t>
            </w:r>
            <w:r w:rsidRPr="002A1627">
              <w:rPr>
                <w:sz w:val="22"/>
                <w:szCs w:val="22"/>
                <w:vertAlign w:val="subscript"/>
              </w:rPr>
              <w:t>_Q</w:t>
            </w:r>
            <w:r>
              <w:rPr>
                <w:sz w:val="22"/>
                <w:szCs w:val="22"/>
                <w:vertAlign w:val="subscript"/>
              </w:rPr>
              <w:t>7b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C6C2367" w14:textId="77777777" w:rsidR="00D4497B" w:rsidRPr="00803438" w:rsidRDefault="00D4497B">
            <w:pPr>
              <w:rPr>
                <w:sz w:val="22"/>
                <w:szCs w:val="22"/>
              </w:rPr>
            </w:pPr>
          </w:p>
        </w:tc>
        <w:tc>
          <w:tcPr>
            <w:tcW w:w="3905" w:type="dxa"/>
            <w:shd w:val="clear" w:color="auto" w:fill="auto"/>
            <w:vAlign w:val="center"/>
          </w:tcPr>
          <w:p w14:paraId="1B96F3BF" w14:textId="2A9A7C69" w:rsidR="00D4497B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collecteu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Q7B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Q7B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zC2</m:t>
                    </m:r>
                  </m:sub>
                </m:sSub>
              </m:oMath>
            </m:oMathPara>
          </w:p>
        </w:tc>
        <w:tc>
          <w:tcPr>
            <w:tcW w:w="3462" w:type="dxa"/>
            <w:vAlign w:val="center"/>
          </w:tcPr>
          <w:p w14:paraId="206BABC4" w14:textId="77777777" w:rsidR="00D4497B" w:rsidRPr="00276173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Q7B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=22 300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0911AB40" w14:textId="415457EA" w:rsidR="00276173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zC2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=75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05E366F5" w14:textId="4C83BFE1" w:rsidR="00D4497B" w:rsidRPr="00803438" w:rsidRDefault="00BC3FE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2200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7FF17B06" w14:textId="51BD060B" w:rsidR="00D4497B" w:rsidRPr="00803438" w:rsidRDefault="008D7490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74.75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411BEB" w:rsidRPr="00803438" w14:paraId="0C10301F" w14:textId="77777777" w:rsidTr="003D1739">
        <w:tc>
          <w:tcPr>
            <w:tcW w:w="1984" w:type="dxa"/>
            <w:vAlign w:val="center"/>
          </w:tcPr>
          <w:p w14:paraId="5C8C69E8" w14:textId="7F9B2451" w:rsidR="002D5EC6" w:rsidRPr="002A1627" w:rsidRDefault="002D5E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>
              <w:rPr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C7DE06" w14:textId="4441FFF3" w:rsidR="002D5EC6" w:rsidRPr="00803438" w:rsidRDefault="001B765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&gt;2 mA</m:t>
                </m:r>
              </m:oMath>
            </m:oMathPara>
          </w:p>
        </w:tc>
        <w:tc>
          <w:tcPr>
            <w:tcW w:w="3905" w:type="dxa"/>
            <w:shd w:val="clear" w:color="auto" w:fill="auto"/>
            <w:vAlign w:val="center"/>
          </w:tcPr>
          <w:p w14:paraId="3B9D3F82" w14:textId="67DFA670" w:rsidR="002D5EC6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Q8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Q7b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462" w:type="dxa"/>
            <w:vAlign w:val="center"/>
          </w:tcPr>
          <w:p w14:paraId="1A9A21F7" w14:textId="77777777" w:rsidR="002D5EC6" w:rsidRPr="00803438" w:rsidRDefault="002D5EC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615BC00" w14:textId="2110E5BA" w:rsidR="002D5EC6" w:rsidRPr="00803438" w:rsidRDefault="00BC3FE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 mA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ADA197A" w14:textId="2301B335" w:rsidR="002D5EC6" w:rsidRPr="00803438" w:rsidRDefault="00B143A9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5.033 mA</m:t>
                </m:r>
              </m:oMath>
            </m:oMathPara>
          </w:p>
        </w:tc>
      </w:tr>
      <w:tr w:rsidR="00411BEB" w:rsidRPr="00803438" w14:paraId="02E0EB4C" w14:textId="77777777" w:rsidTr="003D1739">
        <w:tc>
          <w:tcPr>
            <w:tcW w:w="1984" w:type="dxa"/>
            <w:vAlign w:val="center"/>
          </w:tcPr>
          <w:p w14:paraId="53B8B093" w14:textId="2BDBF576" w:rsidR="002D5EC6" w:rsidRPr="002A1627" w:rsidRDefault="002D5E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B73203">
              <w:rPr>
                <w:sz w:val="22"/>
                <w:szCs w:val="22"/>
                <w:vertAlign w:val="subscript"/>
              </w:rPr>
              <w:t>cq</w:t>
            </w:r>
            <w:r>
              <w:rPr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5ACB3F" w14:textId="4CCD7A8F" w:rsidR="002D5EC6" w:rsidRPr="00803438" w:rsidRDefault="001B765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&gt;1 mA</m:t>
                </m:r>
              </m:oMath>
            </m:oMathPara>
          </w:p>
        </w:tc>
        <w:tc>
          <w:tcPr>
            <w:tcW w:w="3905" w:type="dxa"/>
            <w:shd w:val="clear" w:color="auto" w:fill="auto"/>
            <w:vAlign w:val="center"/>
          </w:tcPr>
          <w:p w14:paraId="0934138C" w14:textId="4698C32A" w:rsidR="002D5EC6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CQ9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Q7B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CE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Q9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pV1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pV2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62" w:type="dxa"/>
            <w:vAlign w:val="center"/>
          </w:tcPr>
          <w:p w14:paraId="199A15B5" w14:textId="77777777" w:rsidR="002D5EC6" w:rsidRDefault="00483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sait qu</w:t>
            </w:r>
            <w:r w:rsidR="00504EDB">
              <w:rPr>
                <w:sz w:val="18"/>
                <w:szCs w:val="18"/>
              </w:rPr>
              <w:t xml:space="preserve">’on aimerait </w:t>
            </w:r>
            <w:r w:rsidR="00F46D1E">
              <w:rPr>
                <w:sz w:val="18"/>
                <w:szCs w:val="18"/>
              </w:rPr>
              <w:t xml:space="preserve">avoir parfait </w:t>
            </w:r>
            <w:r w:rsidR="00BD7F57">
              <w:rPr>
                <w:sz w:val="18"/>
                <w:szCs w:val="18"/>
              </w:rPr>
              <w:t xml:space="preserve">et que cela divise par deux </w:t>
            </w:r>
            <w:r w:rsidR="00B11995">
              <w:rPr>
                <w:sz w:val="18"/>
                <w:szCs w:val="18"/>
              </w:rPr>
              <w:t>dans les deux branches</w:t>
            </w:r>
          </w:p>
          <w:p w14:paraId="67A8951F" w14:textId="77777777" w:rsidR="00423E5D" w:rsidRDefault="00423E5D">
            <w:pPr>
              <w:rPr>
                <w:sz w:val="18"/>
                <w:szCs w:val="18"/>
              </w:rPr>
            </w:pPr>
          </w:p>
          <w:p w14:paraId="2DDE8574" w14:textId="7B4F95A4" w:rsidR="00423E5D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=3.6 V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4CB27155" w14:textId="4B6295F8" w:rsidR="002D5EC6" w:rsidRPr="00803438" w:rsidRDefault="00567424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2.493 mA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74B29A93" w14:textId="059E0DEE" w:rsidR="002D5EC6" w:rsidRPr="00803438" w:rsidRDefault="00F2548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2.60 mA</m:t>
                </m:r>
              </m:oMath>
            </m:oMathPara>
          </w:p>
        </w:tc>
      </w:tr>
      <w:tr w:rsidR="00687E03" w:rsidRPr="00803438" w14:paraId="5F175810" w14:textId="77777777" w:rsidTr="003D1739">
        <w:tc>
          <w:tcPr>
            <w:tcW w:w="1984" w:type="dxa"/>
            <w:vAlign w:val="center"/>
          </w:tcPr>
          <w:p w14:paraId="64ECAC36" w14:textId="2BAC2587" w:rsidR="002D5EC6" w:rsidRPr="00CD4FD3" w:rsidRDefault="002D5E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  <w:vertAlign w:val="subscript"/>
              </w:rPr>
              <w:t>base</w:t>
            </w:r>
            <w:r w:rsidRPr="002A1627">
              <w:rPr>
                <w:sz w:val="22"/>
                <w:szCs w:val="22"/>
                <w:vertAlign w:val="subscript"/>
              </w:rPr>
              <w:t>_Q</w:t>
            </w:r>
            <w:r w:rsidR="00D4497B">
              <w:rPr>
                <w:sz w:val="22"/>
                <w:szCs w:val="22"/>
                <w:vertAlign w:val="subscript"/>
              </w:rPr>
              <w:t>8</w:t>
            </w:r>
            <w:r w:rsidR="00CD4FD3">
              <w:rPr>
                <w:sz w:val="22"/>
                <w:szCs w:val="22"/>
              </w:rPr>
              <w:t xml:space="preserve"> (à 10 kHz)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6978714" w14:textId="77777777" w:rsidR="002D5EC6" w:rsidRPr="00803438" w:rsidRDefault="002D5EC6">
            <w:pPr>
              <w:rPr>
                <w:sz w:val="22"/>
                <w:szCs w:val="22"/>
              </w:rPr>
            </w:pPr>
          </w:p>
        </w:tc>
        <w:tc>
          <w:tcPr>
            <w:tcW w:w="3905" w:type="dxa"/>
            <w:shd w:val="clear" w:color="auto" w:fill="auto"/>
            <w:vAlign w:val="center"/>
          </w:tcPr>
          <w:p w14:paraId="5E2606F2" w14:textId="3D47610D" w:rsidR="002D5EC6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bas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Q8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Q8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β+1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Q8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462" w:type="dxa"/>
            <w:vAlign w:val="center"/>
          </w:tcPr>
          <w:p w14:paraId="0FAD68EF" w14:textId="64FDB3D7" w:rsidR="002D5EC6" w:rsidRPr="00B13D36" w:rsidRDefault="00452A1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sub>
                    </m:sSub>
                    <w:commentRangeStart w:id="1"/>
                    <w:commentRangeEnd w:id="1"/>
                    <m:r>
                      <m:rPr>
                        <m:sty m:val="p"/>
                      </m:rPr>
                      <w:rPr>
                        <w:rStyle w:val="CommentReference"/>
                      </w:rPr>
                      <w:commentReference w:id="1"/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=2.23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  <w:p w14:paraId="5C818CF6" w14:textId="57FBA03B" w:rsidR="002D5EC6" w:rsidRPr="00F2745F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=1.15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  <w:p w14:paraId="61B85951" w14:textId="77777777" w:rsidR="00F2745F" w:rsidRPr="002870E3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=110 V</m:t>
                </m:r>
              </m:oMath>
            </m:oMathPara>
          </w:p>
          <w:p w14:paraId="73E55557" w14:textId="2A955F41" w:rsidR="00B13D36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=2.25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34" w:type="dxa"/>
            <w:shd w:val="clear" w:color="auto" w:fill="auto"/>
          </w:tcPr>
          <w:p w14:paraId="4007EC3B" w14:textId="32A7117E" w:rsidR="002D5EC6" w:rsidRPr="00803438" w:rsidRDefault="00BC3FE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224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0AFE7691" w14:textId="5E174890" w:rsidR="002D5EC6" w:rsidRPr="00803438" w:rsidRDefault="005E3DF7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2.5 Meg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FC2B1F" w:rsidRPr="00803438" w14:paraId="76BE272D" w14:textId="77777777" w:rsidTr="003D1739">
        <w:tc>
          <w:tcPr>
            <w:tcW w:w="1984" w:type="dxa"/>
            <w:vAlign w:val="center"/>
          </w:tcPr>
          <w:p w14:paraId="672849C2" w14:textId="77777777" w:rsidR="00D4497B" w:rsidRDefault="00D4497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</w:t>
            </w:r>
            <w:r w:rsidRPr="00D4497B">
              <w:rPr>
                <w:sz w:val="22"/>
                <w:szCs w:val="22"/>
                <w:vertAlign w:val="subscript"/>
              </w:rPr>
              <w:t>out</w:t>
            </w:r>
            <w:proofErr w:type="spellEnd"/>
            <w:r>
              <w:rPr>
                <w:sz w:val="22"/>
                <w:szCs w:val="22"/>
              </w:rPr>
              <w:t xml:space="preserve"> (min)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A27B96" w14:textId="23B96858" w:rsidR="00D4497B" w:rsidRPr="00803438" w:rsidRDefault="00BC3FEB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-10 V</m:t>
                </m:r>
              </m:oMath>
            </m:oMathPara>
          </w:p>
        </w:tc>
        <w:tc>
          <w:tcPr>
            <w:tcW w:w="3905" w:type="dxa"/>
            <w:shd w:val="clear" w:color="auto" w:fill="auto"/>
            <w:vAlign w:val="center"/>
          </w:tcPr>
          <w:p w14:paraId="676BD061" w14:textId="1C4C37D1" w:rsidR="00D4497B" w:rsidRPr="00803438" w:rsidRDefault="00D4497B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  <w:vAlign w:val="center"/>
          </w:tcPr>
          <w:p w14:paraId="2E25FD7E" w14:textId="0C450B1C" w:rsidR="00D4497B" w:rsidRPr="00803438" w:rsidRDefault="00C327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À fréquence 100k</w:t>
            </w:r>
            <w:r w:rsidR="00966EA4">
              <w:rPr>
                <w:sz w:val="18"/>
                <w:szCs w:val="18"/>
              </w:rPr>
              <w:t>Hz</w:t>
            </w:r>
          </w:p>
        </w:tc>
        <w:tc>
          <w:tcPr>
            <w:tcW w:w="1134" w:type="dxa"/>
            <w:shd w:val="clear" w:color="auto" w:fill="auto"/>
          </w:tcPr>
          <w:p w14:paraId="027AA5F7" w14:textId="4B0C4E1E" w:rsidR="00D4497B" w:rsidRPr="00803438" w:rsidRDefault="00A0789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-9.52 V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363DAA61" w14:textId="6B3AD2EA" w:rsidR="00D4497B" w:rsidRPr="00803438" w:rsidRDefault="00A0789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-10.05 V</m:t>
                </m:r>
              </m:oMath>
            </m:oMathPara>
          </w:p>
        </w:tc>
      </w:tr>
      <w:tr w:rsidR="00411BEB" w:rsidRPr="00803438" w14:paraId="743BD5A3" w14:textId="77777777" w:rsidTr="003D1739">
        <w:tc>
          <w:tcPr>
            <w:tcW w:w="1984" w:type="dxa"/>
            <w:vAlign w:val="center"/>
          </w:tcPr>
          <w:p w14:paraId="16981D8D" w14:textId="77777777" w:rsidR="00D4497B" w:rsidRDefault="00D4497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</w:t>
            </w:r>
            <w:r w:rsidRPr="00D4497B">
              <w:rPr>
                <w:sz w:val="22"/>
                <w:szCs w:val="22"/>
                <w:vertAlign w:val="subscript"/>
              </w:rPr>
              <w:t>out</w:t>
            </w:r>
            <w:proofErr w:type="spellEnd"/>
            <w:r w:rsidRPr="00D4497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Pr="00D4497B">
              <w:rPr>
                <w:sz w:val="22"/>
                <w:szCs w:val="22"/>
              </w:rPr>
              <w:t>point d’op</w:t>
            </w:r>
            <w:r>
              <w:rPr>
                <w:sz w:val="22"/>
                <w:szCs w:val="22"/>
              </w:rPr>
              <w:t>.)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B26F61" w14:textId="26A60A87" w:rsidR="00D4497B" w:rsidRPr="00803438" w:rsidRDefault="00BC3FEB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 V</m:t>
                </m:r>
              </m:oMath>
            </m:oMathPara>
          </w:p>
        </w:tc>
        <w:tc>
          <w:tcPr>
            <w:tcW w:w="3905" w:type="dxa"/>
            <w:shd w:val="clear" w:color="auto" w:fill="auto"/>
            <w:vAlign w:val="center"/>
          </w:tcPr>
          <w:p w14:paraId="2C67CF2E" w14:textId="18648A39" w:rsidR="00D4497B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out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tb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3462" w:type="dxa"/>
            <w:vAlign w:val="center"/>
          </w:tcPr>
          <w:p w14:paraId="2583E39E" w14:textId="77777777" w:rsidR="00D4497B" w:rsidRPr="00803438" w:rsidRDefault="00D4497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FBFD7F3" w14:textId="200E34ED" w:rsidR="00D4497B" w:rsidRPr="00803438" w:rsidRDefault="006A17E9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 V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0DCC5DEC" w14:textId="31ACA609" w:rsidR="00D4497B" w:rsidRPr="00803438" w:rsidRDefault="002730A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0.04 V</m:t>
                </m:r>
              </m:oMath>
            </m:oMathPara>
          </w:p>
        </w:tc>
      </w:tr>
      <w:tr w:rsidR="00FC2B1F" w:rsidRPr="00803438" w14:paraId="607DC088" w14:textId="77777777" w:rsidTr="003D1739">
        <w:tc>
          <w:tcPr>
            <w:tcW w:w="1984" w:type="dxa"/>
            <w:vAlign w:val="center"/>
          </w:tcPr>
          <w:p w14:paraId="13011064" w14:textId="3B60A65E" w:rsidR="00D4497B" w:rsidRDefault="00D4497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</w:t>
            </w:r>
            <w:r w:rsidRPr="00D4497B">
              <w:rPr>
                <w:sz w:val="22"/>
                <w:szCs w:val="22"/>
                <w:vertAlign w:val="subscript"/>
              </w:rPr>
              <w:t>out</w:t>
            </w:r>
            <w:proofErr w:type="spellEnd"/>
            <w:r>
              <w:rPr>
                <w:sz w:val="22"/>
                <w:szCs w:val="22"/>
              </w:rPr>
              <w:t xml:space="preserve"> (max)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DE758A" w14:textId="76E11EB1" w:rsidR="00D4497B" w:rsidRPr="00803438" w:rsidRDefault="00BC3FEB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 V</m:t>
                </m:r>
              </m:oMath>
            </m:oMathPara>
          </w:p>
        </w:tc>
        <w:tc>
          <w:tcPr>
            <w:tcW w:w="3905" w:type="dxa"/>
            <w:shd w:val="clear" w:color="auto" w:fill="auto"/>
            <w:vAlign w:val="center"/>
          </w:tcPr>
          <w:p w14:paraId="3350053A" w14:textId="7E05087F" w:rsidR="00D4497B" w:rsidRPr="00803438" w:rsidRDefault="00D4497B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  <w:vAlign w:val="center"/>
          </w:tcPr>
          <w:p w14:paraId="1FE55099" w14:textId="4B6AC735" w:rsidR="00D4497B" w:rsidRPr="00803438" w:rsidRDefault="00C327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À fréquence 100k</w:t>
            </w:r>
            <w:r w:rsidR="00966EA4">
              <w:rPr>
                <w:sz w:val="18"/>
                <w:szCs w:val="18"/>
              </w:rPr>
              <w:t>Hz</w:t>
            </w:r>
          </w:p>
        </w:tc>
        <w:tc>
          <w:tcPr>
            <w:tcW w:w="1134" w:type="dxa"/>
            <w:shd w:val="clear" w:color="auto" w:fill="auto"/>
          </w:tcPr>
          <w:p w14:paraId="3B51BED8" w14:textId="7CF5A19B" w:rsidR="00D4497B" w:rsidRPr="00803438" w:rsidRDefault="006A17E9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9.51 V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4A134653" w14:textId="7CE1DBCE" w:rsidR="00D4497B" w:rsidRPr="00803438" w:rsidRDefault="009A3D4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10.075 V</m:t>
                </m:r>
              </m:oMath>
            </m:oMathPara>
          </w:p>
        </w:tc>
      </w:tr>
      <w:tr w:rsidR="00687E03" w:rsidRPr="00803438" w14:paraId="557F424F" w14:textId="77777777" w:rsidTr="003D1739">
        <w:tc>
          <w:tcPr>
            <w:tcW w:w="1984" w:type="dxa"/>
            <w:vAlign w:val="center"/>
          </w:tcPr>
          <w:p w14:paraId="774A1A0C" w14:textId="77777777" w:rsidR="006C58A2" w:rsidRDefault="006C58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</w:t>
            </w:r>
            <w:r w:rsidRPr="00CD4FD3">
              <w:rPr>
                <w:sz w:val="22"/>
                <w:szCs w:val="22"/>
                <w:vertAlign w:val="subscript"/>
              </w:rPr>
              <w:t>out</w:t>
            </w:r>
            <w:proofErr w:type="spellEnd"/>
            <w:r>
              <w:rPr>
                <w:sz w:val="22"/>
                <w:szCs w:val="22"/>
              </w:rPr>
              <w:t xml:space="preserve"> (B.O.)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D637D1" w14:textId="77777777" w:rsidR="006C58A2" w:rsidRPr="00803438" w:rsidRDefault="006C58A2">
            <w:pPr>
              <w:rPr>
                <w:sz w:val="22"/>
                <w:szCs w:val="22"/>
              </w:rPr>
            </w:pPr>
          </w:p>
        </w:tc>
        <w:tc>
          <w:tcPr>
            <w:tcW w:w="3905" w:type="dxa"/>
            <w:shd w:val="clear" w:color="auto" w:fill="auto"/>
            <w:vAlign w:val="center"/>
          </w:tcPr>
          <w:p w14:paraId="7151F035" w14:textId="10C87C42" w:rsidR="006C58A2" w:rsidRPr="00627F68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mM1(2)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  <w:p w14:paraId="652837B2" w14:textId="0D73836D" w:rsidR="006C58A2" w:rsidRPr="00627F68" w:rsidRDefault="006C58A2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3462" w:type="dxa"/>
            <w:vAlign w:val="center"/>
          </w:tcPr>
          <w:p w14:paraId="7E0883BD" w14:textId="77777777" w:rsidR="006C58A2" w:rsidRDefault="00AD79E6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Valeur </w:t>
            </w:r>
            <w:r w:rsidR="007F0C9D">
              <w:rPr>
                <w:sz w:val="18"/>
                <w:szCs w:val="18"/>
              </w:rPr>
              <w:t>premi</w:t>
            </w:r>
            <w:r w:rsidR="006C0C78">
              <w:rPr>
                <w:sz w:val="18"/>
                <w:szCs w:val="18"/>
              </w:rPr>
              <w:t>è</w:t>
            </w:r>
            <w:r w:rsidR="007F0C9D">
              <w:rPr>
                <w:sz w:val="18"/>
                <w:szCs w:val="18"/>
              </w:rPr>
              <w:t>re itération</w:t>
            </w:r>
            <w:r w:rsidR="00457EAA">
              <w:rPr>
                <w:sz w:val="18"/>
                <w:szCs w:val="18"/>
              </w:rPr>
              <w:t xml:space="preserve"> </w:t>
            </w:r>
            <w:r w:rsidR="008A4947">
              <w:rPr>
                <w:sz w:val="18"/>
                <w:szCs w:val="18"/>
              </w:rPr>
              <w:t xml:space="preserve">trouvée en simulation </w:t>
            </w:r>
            <w:r w:rsidR="006F596A">
              <w:rPr>
                <w:sz w:val="18"/>
                <w:szCs w:val="18"/>
              </w:rPr>
              <w:t xml:space="preserve">en faisant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b>
              </m:sSub>
            </m:oMath>
          </w:p>
          <w:p w14:paraId="5CACA24D" w14:textId="0EF4D6B4" w:rsidR="00A151A3" w:rsidRPr="00411BEB" w:rsidRDefault="00E13B7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 0.313</m:t>
                </m:r>
              </m:oMath>
            </m:oMathPara>
          </w:p>
          <w:p w14:paraId="52EDA1B9" w14:textId="58A3DAF3" w:rsidR="00411BEB" w:rsidRPr="00803438" w:rsidRDefault="00E13B7B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tb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=0.05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14:paraId="01620BEE" w14:textId="5B6CF015" w:rsidR="006C58A2" w:rsidRPr="00803438" w:rsidRDefault="009E47B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17.6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9705525" w14:textId="4AB8D78E" w:rsidR="006C58A2" w:rsidRPr="00803438" w:rsidRDefault="00A15B46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Symbol" w:hAnsi="Cambria Math" w:cs="Symbol"/>
                    <w:sz w:val="18"/>
                    <w:szCs w:val="18"/>
                  </w:rPr>
                  <m:t xml:space="preserve">1.62 </m:t>
                </m:r>
                <m:r>
                  <m:rPr>
                    <m:sty m:val="p"/>
                  </m:rPr>
                  <w:rPr>
                    <w:rFonts w:ascii="Cambria Math" w:eastAsia="Symbol" w:hAnsi="Cambria Math" w:cs="Symbol"/>
                    <w:sz w:val="18"/>
                    <w:szCs w:val="18"/>
                  </w:rPr>
                  <m:t>Ω</m:t>
                </m:r>
              </m:oMath>
            </m:oMathPara>
          </w:p>
        </w:tc>
      </w:tr>
    </w:tbl>
    <w:p w14:paraId="5C0E1E16" w14:textId="06A080D7" w:rsidR="0A10B5EB" w:rsidRDefault="0A10B5EB" w:rsidP="0A10B5E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76"/>
        <w:gridCol w:w="2825"/>
        <w:gridCol w:w="3448"/>
        <w:gridCol w:w="1385"/>
      </w:tblGrid>
      <w:tr w:rsidR="00553F81" w:rsidRPr="00803438" w14:paraId="3A2A2E34" w14:textId="77777777" w:rsidTr="00AD28AE">
        <w:tc>
          <w:tcPr>
            <w:tcW w:w="1976" w:type="dxa"/>
            <w:vAlign w:val="center"/>
          </w:tcPr>
          <w:p w14:paraId="0F808F08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25" w:type="dxa"/>
            <w:vAlign w:val="center"/>
          </w:tcPr>
          <w:p w14:paraId="51FBE692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Spécifications ou plage(s) de v</w:t>
            </w:r>
            <w:r w:rsidRPr="00803438">
              <w:rPr>
                <w:b/>
                <w:bCs/>
                <w:sz w:val="22"/>
                <w:szCs w:val="22"/>
              </w:rPr>
              <w:t>aleur(s)</w:t>
            </w:r>
          </w:p>
        </w:tc>
        <w:tc>
          <w:tcPr>
            <w:tcW w:w="3448" w:type="dxa"/>
            <w:vAlign w:val="center"/>
          </w:tcPr>
          <w:p w14:paraId="47C93F83" w14:textId="77777777" w:rsidR="00553F81" w:rsidRPr="00803438" w:rsidRDefault="00553F81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Commentaires</w:t>
            </w:r>
          </w:p>
        </w:tc>
        <w:tc>
          <w:tcPr>
            <w:tcW w:w="1385" w:type="dxa"/>
          </w:tcPr>
          <w:p w14:paraId="0E966194" w14:textId="77777777" w:rsidR="00553F81" w:rsidRPr="00803438" w:rsidRDefault="00553F8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Valeur finale</w:t>
            </w:r>
          </w:p>
        </w:tc>
      </w:tr>
      <w:tr w:rsidR="00553F81" w:rsidRPr="00803438" w14:paraId="35F7B1CA" w14:textId="77777777" w:rsidTr="003D1739">
        <w:tc>
          <w:tcPr>
            <w:tcW w:w="1976" w:type="dxa"/>
            <w:vAlign w:val="center"/>
          </w:tcPr>
          <w:p w14:paraId="5A75E6CC" w14:textId="77777777" w:rsidR="00553F81" w:rsidRPr="00665C40" w:rsidRDefault="00553F81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  <w:vertAlign w:val="subscript"/>
              </w:rPr>
              <w:t>cqM1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7823FC7E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14:paraId="1A4343F4" w14:textId="482A080E" w:rsidR="00553F81" w:rsidRPr="00803438" w:rsidRDefault="00F90F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</m:oMath>
            <w:r>
              <w:rPr>
                <w:rFonts w:eastAsiaTheme="minorEastAsia"/>
                <w:sz w:val="18"/>
                <w:szCs w:val="18"/>
              </w:rPr>
              <w:t xml:space="preserve"> mais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sub>
              </m:sSub>
            </m:oMath>
          </w:p>
        </w:tc>
        <w:tc>
          <w:tcPr>
            <w:tcW w:w="1385" w:type="dxa"/>
            <w:shd w:val="clear" w:color="auto" w:fill="auto"/>
          </w:tcPr>
          <w:p w14:paraId="1080BDA2" w14:textId="6F0E2CC4" w:rsidR="00553F81" w:rsidRPr="00803438" w:rsidRDefault="00186726" w:rsidP="00EE3A76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eastAsia="Symbol" w:hAnsi="Cambria Math" w:cs="Symbol"/>
                  <w:sz w:val="18"/>
                  <w:szCs w:val="18"/>
                </w:rPr>
                <m:t>4.17 mA</m:t>
              </m:r>
            </m:oMath>
            <w:r w:rsidR="00AD28AE">
              <w:rPr>
                <w:rFonts w:ascii="Symbol" w:eastAsia="Symbol" w:hAnsi="Symbol" w:cs="Symbol"/>
                <w:sz w:val="18"/>
                <w:szCs w:val="18"/>
              </w:rPr>
              <w:t xml:space="preserve"> </w:t>
            </w:r>
          </w:p>
        </w:tc>
      </w:tr>
      <w:tr w:rsidR="00553F81" w:rsidRPr="00803438" w14:paraId="74BA8C31" w14:textId="77777777" w:rsidTr="003D1739">
        <w:tc>
          <w:tcPr>
            <w:tcW w:w="1976" w:type="dxa"/>
            <w:vAlign w:val="center"/>
          </w:tcPr>
          <w:p w14:paraId="7A6C6639" w14:textId="77777777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  <w:vertAlign w:val="subscript"/>
              </w:rPr>
              <w:t>cqM2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2B9AA2BA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14:paraId="45FF903C" w14:textId="7534E261" w:rsidR="00553F81" w:rsidRPr="00803438" w:rsidRDefault="00F90F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</m:oMath>
            <w:r>
              <w:rPr>
                <w:rFonts w:eastAsiaTheme="minorEastAsia"/>
                <w:sz w:val="18"/>
                <w:szCs w:val="18"/>
              </w:rPr>
              <w:t xml:space="preserve"> mais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sub>
              </m:sSub>
            </m:oMath>
          </w:p>
        </w:tc>
        <w:tc>
          <w:tcPr>
            <w:tcW w:w="1385" w:type="dxa"/>
            <w:shd w:val="clear" w:color="auto" w:fill="auto"/>
          </w:tcPr>
          <w:p w14:paraId="4197B9AA" w14:textId="2E07FA13" w:rsidR="00553F81" w:rsidRPr="00803438" w:rsidRDefault="00D91D8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280 pA</m:t>
                </m:r>
              </m:oMath>
            </m:oMathPara>
          </w:p>
        </w:tc>
      </w:tr>
      <w:tr w:rsidR="00553F81" w:rsidRPr="00803438" w14:paraId="178BFD9E" w14:textId="77777777" w:rsidTr="003D1739">
        <w:tc>
          <w:tcPr>
            <w:tcW w:w="1976" w:type="dxa"/>
            <w:vAlign w:val="center"/>
          </w:tcPr>
          <w:p w14:paraId="1E44C139" w14:textId="427C2E6B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Pr="00665C40">
              <w:rPr>
                <w:sz w:val="22"/>
                <w:szCs w:val="22"/>
                <w:vertAlign w:val="subscript"/>
              </w:rPr>
              <w:t>tt</w:t>
            </w:r>
            <w:r>
              <w:rPr>
                <w:sz w:val="22"/>
                <w:szCs w:val="22"/>
              </w:rPr>
              <w:t xml:space="preserve"> (V</w:t>
            </w:r>
            <w:r w:rsidRPr="00665C40">
              <w:rPr>
                <w:sz w:val="22"/>
                <w:szCs w:val="22"/>
                <w:vertAlign w:val="subscript"/>
              </w:rPr>
              <w:t>BE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mult</w:t>
            </w:r>
            <w:proofErr w:type="spellEnd"/>
            <w:r>
              <w:rPr>
                <w:sz w:val="22"/>
                <w:szCs w:val="22"/>
              </w:rPr>
              <w:t>.)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4EB55D81" w14:textId="1B5E23A8" w:rsidR="00553F81" w:rsidRPr="00803438" w:rsidRDefault="00E13B7B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=3.6</m:t>
                </m:r>
              </m:oMath>
            </m:oMathPara>
          </w:p>
        </w:tc>
        <w:tc>
          <w:tcPr>
            <w:tcW w:w="3448" w:type="dxa"/>
            <w:shd w:val="clear" w:color="auto" w:fill="auto"/>
            <w:vAlign w:val="center"/>
          </w:tcPr>
          <w:p w14:paraId="5422AA63" w14:textId="44232525" w:rsidR="00553F81" w:rsidRPr="00803438" w:rsidRDefault="00CE3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.op on trouve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sub>
                  </m:sSub>
                </m:sub>
              </m:sSub>
            </m:oMath>
          </w:p>
        </w:tc>
        <w:tc>
          <w:tcPr>
            <w:tcW w:w="1385" w:type="dxa"/>
            <w:shd w:val="clear" w:color="auto" w:fill="auto"/>
          </w:tcPr>
          <w:p w14:paraId="0CEDBD83" w14:textId="5D8955F1" w:rsidR="00553F81" w:rsidRPr="00803438" w:rsidRDefault="00AD28A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3.60 V</m:t>
                </m:r>
              </m:oMath>
            </m:oMathPara>
          </w:p>
        </w:tc>
      </w:tr>
      <w:tr w:rsidR="00553F81" w:rsidRPr="00803438" w14:paraId="2C17A255" w14:textId="77777777" w:rsidTr="003D1739">
        <w:tc>
          <w:tcPr>
            <w:tcW w:w="1976" w:type="dxa"/>
            <w:vAlign w:val="center"/>
          </w:tcPr>
          <w:p w14:paraId="3F12D77C" w14:textId="7B716089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665C40">
              <w:rPr>
                <w:sz w:val="22"/>
                <w:szCs w:val="22"/>
                <w:vertAlign w:val="subscript"/>
              </w:rPr>
              <w:t>pV1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50E19679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14:paraId="0748E4BD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1385" w:type="dxa"/>
            <w:shd w:val="clear" w:color="auto" w:fill="auto"/>
          </w:tcPr>
          <w:p w14:paraId="36606BE3" w14:textId="1F30D4CD" w:rsidR="00553F81" w:rsidRPr="00803438" w:rsidRDefault="00BE5771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1200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793F4C8A" w14:textId="77777777" w:rsidTr="003D1739">
        <w:tc>
          <w:tcPr>
            <w:tcW w:w="1976" w:type="dxa"/>
            <w:vAlign w:val="center"/>
          </w:tcPr>
          <w:p w14:paraId="03D17A0E" w14:textId="3EFB8EC5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665C40">
              <w:rPr>
                <w:sz w:val="22"/>
                <w:szCs w:val="22"/>
                <w:vertAlign w:val="subscript"/>
              </w:rPr>
              <w:t>zC2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16441007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14:paraId="27F49D26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1385" w:type="dxa"/>
            <w:shd w:val="clear" w:color="auto" w:fill="auto"/>
          </w:tcPr>
          <w:p w14:paraId="4A59FCAD" w14:textId="123565AB" w:rsidR="00553F81" w:rsidRPr="00803438" w:rsidRDefault="00EC1717">
            <w:pPr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75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51EB31B3" w14:textId="77777777" w:rsidTr="003D1739">
        <w:tc>
          <w:tcPr>
            <w:tcW w:w="1976" w:type="dxa"/>
            <w:vAlign w:val="center"/>
          </w:tcPr>
          <w:p w14:paraId="6D2297B4" w14:textId="6641CCF4" w:rsidR="00553F81" w:rsidRDefault="00553F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665C40">
              <w:rPr>
                <w:sz w:val="22"/>
                <w:szCs w:val="22"/>
                <w:vertAlign w:val="subscript"/>
              </w:rPr>
              <w:t>zC1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6322CDB3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14:paraId="573E8225" w14:textId="77777777" w:rsidR="00553F81" w:rsidRPr="00803438" w:rsidRDefault="00553F81">
            <w:pPr>
              <w:rPr>
                <w:sz w:val="18"/>
                <w:szCs w:val="18"/>
              </w:rPr>
            </w:pPr>
          </w:p>
        </w:tc>
        <w:tc>
          <w:tcPr>
            <w:tcW w:w="1385" w:type="dxa"/>
            <w:shd w:val="clear" w:color="auto" w:fill="auto"/>
          </w:tcPr>
          <w:p w14:paraId="53CBF10C" w14:textId="5196994A" w:rsidR="00553F81" w:rsidRPr="00803438" w:rsidRDefault="00EC1717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75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553F81" w:rsidRPr="00803438" w14:paraId="403EBD7E" w14:textId="77777777" w:rsidTr="003D1739">
        <w:tc>
          <w:tcPr>
            <w:tcW w:w="1976" w:type="dxa"/>
            <w:vAlign w:val="center"/>
          </w:tcPr>
          <w:p w14:paraId="423F3831" w14:textId="67B7FD65" w:rsidR="00553F81" w:rsidRDefault="00553F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 w:rsidRPr="00DD7E73">
              <w:rPr>
                <w:sz w:val="22"/>
                <w:szCs w:val="22"/>
                <w:vertAlign w:val="subscript"/>
              </w:rPr>
              <w:t>ta</w:t>
            </w:r>
            <w:proofErr w:type="spellEnd"/>
          </w:p>
        </w:tc>
        <w:tc>
          <w:tcPr>
            <w:tcW w:w="2825" w:type="dxa"/>
            <w:shd w:val="clear" w:color="auto" w:fill="auto"/>
            <w:vAlign w:val="center"/>
          </w:tcPr>
          <w:p w14:paraId="0E5B9629" w14:textId="77777777" w:rsidR="00553F81" w:rsidRPr="00803438" w:rsidRDefault="00553F81">
            <w:pPr>
              <w:rPr>
                <w:sz w:val="22"/>
                <w:szCs w:val="22"/>
              </w:rPr>
            </w:pPr>
          </w:p>
        </w:tc>
        <w:tc>
          <w:tcPr>
            <w:tcW w:w="3448" w:type="dxa"/>
            <w:shd w:val="clear" w:color="auto" w:fill="auto"/>
            <w:vAlign w:val="center"/>
          </w:tcPr>
          <w:p w14:paraId="090F3EAE" w14:textId="4AD3668E" w:rsidR="00553F81" w:rsidRPr="00803438" w:rsidRDefault="00572F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Inchangé</w:t>
            </w:r>
          </w:p>
        </w:tc>
        <w:tc>
          <w:tcPr>
            <w:tcW w:w="1385" w:type="dxa"/>
            <w:shd w:val="clear" w:color="auto" w:fill="auto"/>
          </w:tcPr>
          <w:p w14:paraId="5B615675" w14:textId="1D92155D" w:rsidR="00553F81" w:rsidRPr="00803438" w:rsidRDefault="00AD28AE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0.05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</w:tbl>
    <w:p w14:paraId="63A3A3D7" w14:textId="77777777" w:rsidR="00553F81" w:rsidRPr="00803438" w:rsidRDefault="00553F81" w:rsidP="0A10B5EB"/>
    <w:sectPr w:rsidR="00553F81" w:rsidRPr="00803438" w:rsidSect="00B60C9F">
      <w:footerReference w:type="even" r:id="rId15"/>
      <w:footerReference w:type="defaul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hieu Désautels" w:date="2025-05-29T17:17:00Z" w:initials="MD">
    <w:p w14:paraId="3C87B446" w14:textId="77777777" w:rsidR="00C77C0C" w:rsidRDefault="00C77C0C" w:rsidP="00C77C0C">
      <w:r>
        <w:rPr>
          <w:rStyle w:val="CommentReference"/>
        </w:rPr>
        <w:annotationRef/>
      </w:r>
      <w:r>
        <w:rPr>
          <w:sz w:val="20"/>
          <w:szCs w:val="20"/>
        </w:rPr>
        <w:t>I_B on le trouve dans les .op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87B4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5A46D8" w16cex:dateUtc="2025-05-29T2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87B446" w16cid:durableId="335A46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20BFA" w14:textId="77777777" w:rsidR="00CE30E7" w:rsidRDefault="00CE30E7" w:rsidP="003B554F">
      <w:r>
        <w:separator/>
      </w:r>
    </w:p>
  </w:endnote>
  <w:endnote w:type="continuationSeparator" w:id="0">
    <w:p w14:paraId="16F9C87E" w14:textId="77777777" w:rsidR="00CE30E7" w:rsidRDefault="00CE30E7" w:rsidP="003B554F">
      <w:r>
        <w:continuationSeparator/>
      </w:r>
    </w:p>
  </w:endnote>
  <w:endnote w:type="continuationNotice" w:id="1">
    <w:p w14:paraId="54140826" w14:textId="77777777" w:rsidR="00CE30E7" w:rsidRDefault="00CE3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0044031"/>
      <w:docPartObj>
        <w:docPartGallery w:val="Page Numbers (Bottom of Page)"/>
        <w:docPartUnique/>
      </w:docPartObj>
    </w:sdtPr>
    <w:sdtContent>
      <w:p w14:paraId="6DA8F76E" w14:textId="72C67F93" w:rsidR="003B554F" w:rsidRDefault="003B554F" w:rsidP="005D1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1C31A2" w14:textId="77777777" w:rsidR="003B554F" w:rsidRDefault="003B554F" w:rsidP="003B55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2882138"/>
      <w:docPartObj>
        <w:docPartGallery w:val="Page Numbers (Bottom of Page)"/>
        <w:docPartUnique/>
      </w:docPartObj>
    </w:sdtPr>
    <w:sdtContent>
      <w:p w14:paraId="0D161EFE" w14:textId="7EA53289" w:rsidR="003B554F" w:rsidRDefault="003B554F" w:rsidP="005D1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F7BCE2" w14:textId="77777777" w:rsidR="003B554F" w:rsidRDefault="003B554F" w:rsidP="003B55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4B31E" w14:textId="77777777" w:rsidR="00CE30E7" w:rsidRDefault="00CE30E7" w:rsidP="003B554F">
      <w:r>
        <w:separator/>
      </w:r>
    </w:p>
  </w:footnote>
  <w:footnote w:type="continuationSeparator" w:id="0">
    <w:p w14:paraId="1188F0E8" w14:textId="77777777" w:rsidR="00CE30E7" w:rsidRDefault="00CE30E7" w:rsidP="003B554F">
      <w:r>
        <w:continuationSeparator/>
      </w:r>
    </w:p>
  </w:footnote>
  <w:footnote w:type="continuationNotice" w:id="1">
    <w:p w14:paraId="746A9349" w14:textId="77777777" w:rsidR="00CE30E7" w:rsidRDefault="00CE30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hieu Désautels">
    <w15:presenceInfo w15:providerId="AD" w15:userId="S::desm1210@usherbrooke.ca::88710e40-faa6-4a88-83e6-b66898115e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9F"/>
    <w:rsid w:val="000005EC"/>
    <w:rsid w:val="0000239B"/>
    <w:rsid w:val="000027C0"/>
    <w:rsid w:val="00006446"/>
    <w:rsid w:val="00007741"/>
    <w:rsid w:val="000102EB"/>
    <w:rsid w:val="00010309"/>
    <w:rsid w:val="00010BC9"/>
    <w:rsid w:val="0001143C"/>
    <w:rsid w:val="00011D52"/>
    <w:rsid w:val="000122F7"/>
    <w:rsid w:val="000127A0"/>
    <w:rsid w:val="00012953"/>
    <w:rsid w:val="000135F7"/>
    <w:rsid w:val="00013677"/>
    <w:rsid w:val="00013770"/>
    <w:rsid w:val="0001464A"/>
    <w:rsid w:val="00016421"/>
    <w:rsid w:val="0001652B"/>
    <w:rsid w:val="000173DC"/>
    <w:rsid w:val="000201D7"/>
    <w:rsid w:val="00020385"/>
    <w:rsid w:val="0002160F"/>
    <w:rsid w:val="000218D1"/>
    <w:rsid w:val="000233A9"/>
    <w:rsid w:val="000257B1"/>
    <w:rsid w:val="000267CA"/>
    <w:rsid w:val="000300E3"/>
    <w:rsid w:val="0003065E"/>
    <w:rsid w:val="00030A5F"/>
    <w:rsid w:val="00030BF8"/>
    <w:rsid w:val="00030ED1"/>
    <w:rsid w:val="00031AF1"/>
    <w:rsid w:val="00032ACF"/>
    <w:rsid w:val="00033952"/>
    <w:rsid w:val="00034405"/>
    <w:rsid w:val="00035015"/>
    <w:rsid w:val="00035AFF"/>
    <w:rsid w:val="00037752"/>
    <w:rsid w:val="00037DC3"/>
    <w:rsid w:val="00040565"/>
    <w:rsid w:val="00040830"/>
    <w:rsid w:val="00042510"/>
    <w:rsid w:val="00042A98"/>
    <w:rsid w:val="00042E8D"/>
    <w:rsid w:val="00044013"/>
    <w:rsid w:val="00045979"/>
    <w:rsid w:val="00045B8B"/>
    <w:rsid w:val="00046E85"/>
    <w:rsid w:val="0004775F"/>
    <w:rsid w:val="00047F64"/>
    <w:rsid w:val="00050556"/>
    <w:rsid w:val="0005064F"/>
    <w:rsid w:val="00050D9C"/>
    <w:rsid w:val="00051DC5"/>
    <w:rsid w:val="00051E9D"/>
    <w:rsid w:val="00052273"/>
    <w:rsid w:val="000528EE"/>
    <w:rsid w:val="00053A29"/>
    <w:rsid w:val="000544BA"/>
    <w:rsid w:val="00057C1B"/>
    <w:rsid w:val="000600A9"/>
    <w:rsid w:val="000607F2"/>
    <w:rsid w:val="00065376"/>
    <w:rsid w:val="00066582"/>
    <w:rsid w:val="00066FA1"/>
    <w:rsid w:val="000678C4"/>
    <w:rsid w:val="00067AF8"/>
    <w:rsid w:val="00067BD8"/>
    <w:rsid w:val="0007031E"/>
    <w:rsid w:val="00070818"/>
    <w:rsid w:val="0007130F"/>
    <w:rsid w:val="00072545"/>
    <w:rsid w:val="000730E2"/>
    <w:rsid w:val="0007404B"/>
    <w:rsid w:val="00074D44"/>
    <w:rsid w:val="00075AAA"/>
    <w:rsid w:val="000765E3"/>
    <w:rsid w:val="00077E87"/>
    <w:rsid w:val="00077F76"/>
    <w:rsid w:val="0008098B"/>
    <w:rsid w:val="000816DA"/>
    <w:rsid w:val="000818F5"/>
    <w:rsid w:val="0008286C"/>
    <w:rsid w:val="00082A23"/>
    <w:rsid w:val="00084D5B"/>
    <w:rsid w:val="000855C0"/>
    <w:rsid w:val="000865AB"/>
    <w:rsid w:val="00086A85"/>
    <w:rsid w:val="00087472"/>
    <w:rsid w:val="00087A52"/>
    <w:rsid w:val="00090664"/>
    <w:rsid w:val="0009175A"/>
    <w:rsid w:val="00091EEB"/>
    <w:rsid w:val="0009316E"/>
    <w:rsid w:val="00093549"/>
    <w:rsid w:val="0009381F"/>
    <w:rsid w:val="0009498F"/>
    <w:rsid w:val="000953D6"/>
    <w:rsid w:val="00095D3F"/>
    <w:rsid w:val="000A0B25"/>
    <w:rsid w:val="000A0B62"/>
    <w:rsid w:val="000A133B"/>
    <w:rsid w:val="000A1F7B"/>
    <w:rsid w:val="000A2139"/>
    <w:rsid w:val="000A2709"/>
    <w:rsid w:val="000A2822"/>
    <w:rsid w:val="000A3BA3"/>
    <w:rsid w:val="000A3FA5"/>
    <w:rsid w:val="000A46B7"/>
    <w:rsid w:val="000A4A38"/>
    <w:rsid w:val="000A59D3"/>
    <w:rsid w:val="000A65F6"/>
    <w:rsid w:val="000A690D"/>
    <w:rsid w:val="000A746A"/>
    <w:rsid w:val="000A7A21"/>
    <w:rsid w:val="000A7BF1"/>
    <w:rsid w:val="000B128E"/>
    <w:rsid w:val="000B1AFA"/>
    <w:rsid w:val="000B1ECB"/>
    <w:rsid w:val="000B3E89"/>
    <w:rsid w:val="000B7572"/>
    <w:rsid w:val="000B7D3C"/>
    <w:rsid w:val="000B7F63"/>
    <w:rsid w:val="000C093A"/>
    <w:rsid w:val="000C10EA"/>
    <w:rsid w:val="000C26FA"/>
    <w:rsid w:val="000C3290"/>
    <w:rsid w:val="000C3E55"/>
    <w:rsid w:val="000C6BBE"/>
    <w:rsid w:val="000C6F98"/>
    <w:rsid w:val="000C7783"/>
    <w:rsid w:val="000C7EE9"/>
    <w:rsid w:val="000D1AF0"/>
    <w:rsid w:val="000D1B4D"/>
    <w:rsid w:val="000D6606"/>
    <w:rsid w:val="000D673E"/>
    <w:rsid w:val="000D6B4A"/>
    <w:rsid w:val="000E02B6"/>
    <w:rsid w:val="000E0DCD"/>
    <w:rsid w:val="000E114C"/>
    <w:rsid w:val="000E1B15"/>
    <w:rsid w:val="000E261F"/>
    <w:rsid w:val="000E27D2"/>
    <w:rsid w:val="000E2855"/>
    <w:rsid w:val="000E33CF"/>
    <w:rsid w:val="000E3607"/>
    <w:rsid w:val="000E6226"/>
    <w:rsid w:val="000E7E91"/>
    <w:rsid w:val="000F0693"/>
    <w:rsid w:val="000F079D"/>
    <w:rsid w:val="000F1688"/>
    <w:rsid w:val="000F344A"/>
    <w:rsid w:val="000F35A4"/>
    <w:rsid w:val="000F3AD8"/>
    <w:rsid w:val="000F422E"/>
    <w:rsid w:val="000F4BC3"/>
    <w:rsid w:val="000F50EC"/>
    <w:rsid w:val="000F55AE"/>
    <w:rsid w:val="000F6A38"/>
    <w:rsid w:val="000F744C"/>
    <w:rsid w:val="000F78A2"/>
    <w:rsid w:val="001000A6"/>
    <w:rsid w:val="00101E9E"/>
    <w:rsid w:val="001020BE"/>
    <w:rsid w:val="00102AC1"/>
    <w:rsid w:val="00102FAA"/>
    <w:rsid w:val="0010365C"/>
    <w:rsid w:val="00104EDA"/>
    <w:rsid w:val="00106EFF"/>
    <w:rsid w:val="00107221"/>
    <w:rsid w:val="00107985"/>
    <w:rsid w:val="00107D86"/>
    <w:rsid w:val="00110742"/>
    <w:rsid w:val="00110F4D"/>
    <w:rsid w:val="001112F2"/>
    <w:rsid w:val="001120AC"/>
    <w:rsid w:val="00112A59"/>
    <w:rsid w:val="00112ECD"/>
    <w:rsid w:val="001130CD"/>
    <w:rsid w:val="001131BF"/>
    <w:rsid w:val="00113648"/>
    <w:rsid w:val="00113745"/>
    <w:rsid w:val="001147B0"/>
    <w:rsid w:val="001157CE"/>
    <w:rsid w:val="00116637"/>
    <w:rsid w:val="00116699"/>
    <w:rsid w:val="00117FDD"/>
    <w:rsid w:val="001224FE"/>
    <w:rsid w:val="00123A4D"/>
    <w:rsid w:val="00123E60"/>
    <w:rsid w:val="001241AB"/>
    <w:rsid w:val="00124E92"/>
    <w:rsid w:val="00125645"/>
    <w:rsid w:val="00125AC3"/>
    <w:rsid w:val="00126B1A"/>
    <w:rsid w:val="00130762"/>
    <w:rsid w:val="00130A4B"/>
    <w:rsid w:val="001321AC"/>
    <w:rsid w:val="001322CE"/>
    <w:rsid w:val="001325F5"/>
    <w:rsid w:val="00132660"/>
    <w:rsid w:val="00133DBC"/>
    <w:rsid w:val="00134EFD"/>
    <w:rsid w:val="001403FB"/>
    <w:rsid w:val="00141E0D"/>
    <w:rsid w:val="001425C9"/>
    <w:rsid w:val="00142E85"/>
    <w:rsid w:val="00143383"/>
    <w:rsid w:val="00143781"/>
    <w:rsid w:val="00143AF8"/>
    <w:rsid w:val="00143C65"/>
    <w:rsid w:val="00146338"/>
    <w:rsid w:val="00146494"/>
    <w:rsid w:val="00146B0C"/>
    <w:rsid w:val="0015043E"/>
    <w:rsid w:val="001507B1"/>
    <w:rsid w:val="0015130B"/>
    <w:rsid w:val="00151909"/>
    <w:rsid w:val="00152CB5"/>
    <w:rsid w:val="00153823"/>
    <w:rsid w:val="00154305"/>
    <w:rsid w:val="00155584"/>
    <w:rsid w:val="00156218"/>
    <w:rsid w:val="00156BCB"/>
    <w:rsid w:val="00157216"/>
    <w:rsid w:val="00157CC7"/>
    <w:rsid w:val="00162A02"/>
    <w:rsid w:val="001656E1"/>
    <w:rsid w:val="00165AE2"/>
    <w:rsid w:val="00165D12"/>
    <w:rsid w:val="0016622B"/>
    <w:rsid w:val="001674EA"/>
    <w:rsid w:val="00167AEA"/>
    <w:rsid w:val="00170348"/>
    <w:rsid w:val="00173C57"/>
    <w:rsid w:val="00173EED"/>
    <w:rsid w:val="0017570E"/>
    <w:rsid w:val="0018046A"/>
    <w:rsid w:val="0018168A"/>
    <w:rsid w:val="001816B5"/>
    <w:rsid w:val="00181BC2"/>
    <w:rsid w:val="00181CA5"/>
    <w:rsid w:val="001822DD"/>
    <w:rsid w:val="0018280E"/>
    <w:rsid w:val="0018379A"/>
    <w:rsid w:val="00183AD1"/>
    <w:rsid w:val="00184274"/>
    <w:rsid w:val="001859AF"/>
    <w:rsid w:val="00185B93"/>
    <w:rsid w:val="00186726"/>
    <w:rsid w:val="0018747A"/>
    <w:rsid w:val="0019199E"/>
    <w:rsid w:val="001929F5"/>
    <w:rsid w:val="00192B81"/>
    <w:rsid w:val="00192DF0"/>
    <w:rsid w:val="00192E4C"/>
    <w:rsid w:val="00193EF2"/>
    <w:rsid w:val="0019659F"/>
    <w:rsid w:val="001A1826"/>
    <w:rsid w:val="001A28E3"/>
    <w:rsid w:val="001A4F20"/>
    <w:rsid w:val="001A56BD"/>
    <w:rsid w:val="001A5A23"/>
    <w:rsid w:val="001A7986"/>
    <w:rsid w:val="001A7EBD"/>
    <w:rsid w:val="001B00FE"/>
    <w:rsid w:val="001B0D37"/>
    <w:rsid w:val="001B110A"/>
    <w:rsid w:val="001B1F8B"/>
    <w:rsid w:val="001B28C3"/>
    <w:rsid w:val="001B3138"/>
    <w:rsid w:val="001B3CF2"/>
    <w:rsid w:val="001B3D61"/>
    <w:rsid w:val="001B41E6"/>
    <w:rsid w:val="001B53BC"/>
    <w:rsid w:val="001B6A8D"/>
    <w:rsid w:val="001B72E3"/>
    <w:rsid w:val="001B7659"/>
    <w:rsid w:val="001C0334"/>
    <w:rsid w:val="001C0E7B"/>
    <w:rsid w:val="001C306F"/>
    <w:rsid w:val="001C3F9B"/>
    <w:rsid w:val="001C56A6"/>
    <w:rsid w:val="001C730D"/>
    <w:rsid w:val="001C758C"/>
    <w:rsid w:val="001D0096"/>
    <w:rsid w:val="001D12DD"/>
    <w:rsid w:val="001D1DEE"/>
    <w:rsid w:val="001D3264"/>
    <w:rsid w:val="001D442D"/>
    <w:rsid w:val="001D5125"/>
    <w:rsid w:val="001D705B"/>
    <w:rsid w:val="001E1E1C"/>
    <w:rsid w:val="001E3A89"/>
    <w:rsid w:val="001E442A"/>
    <w:rsid w:val="001E4F1B"/>
    <w:rsid w:val="001E6D72"/>
    <w:rsid w:val="001E6DAC"/>
    <w:rsid w:val="001E72BD"/>
    <w:rsid w:val="001E73F8"/>
    <w:rsid w:val="001E7574"/>
    <w:rsid w:val="001F0C9C"/>
    <w:rsid w:val="001F181A"/>
    <w:rsid w:val="001F3010"/>
    <w:rsid w:val="001F3F91"/>
    <w:rsid w:val="001F475E"/>
    <w:rsid w:val="001F6AC2"/>
    <w:rsid w:val="001F715C"/>
    <w:rsid w:val="001F7291"/>
    <w:rsid w:val="001F7C64"/>
    <w:rsid w:val="00201302"/>
    <w:rsid w:val="00202B57"/>
    <w:rsid w:val="0020408A"/>
    <w:rsid w:val="00205C17"/>
    <w:rsid w:val="00210396"/>
    <w:rsid w:val="00210EE1"/>
    <w:rsid w:val="00212899"/>
    <w:rsid w:val="00212E5C"/>
    <w:rsid w:val="00213912"/>
    <w:rsid w:val="00213E64"/>
    <w:rsid w:val="0021439F"/>
    <w:rsid w:val="002159E1"/>
    <w:rsid w:val="00216D35"/>
    <w:rsid w:val="002171B2"/>
    <w:rsid w:val="002172EF"/>
    <w:rsid w:val="00221536"/>
    <w:rsid w:val="002215A6"/>
    <w:rsid w:val="00221A87"/>
    <w:rsid w:val="00222211"/>
    <w:rsid w:val="002226CF"/>
    <w:rsid w:val="00222A79"/>
    <w:rsid w:val="00222BA5"/>
    <w:rsid w:val="00224998"/>
    <w:rsid w:val="002253B5"/>
    <w:rsid w:val="002254D6"/>
    <w:rsid w:val="002256D9"/>
    <w:rsid w:val="002269E4"/>
    <w:rsid w:val="002273FD"/>
    <w:rsid w:val="0022775B"/>
    <w:rsid w:val="00227D5E"/>
    <w:rsid w:val="00230CDC"/>
    <w:rsid w:val="002313C4"/>
    <w:rsid w:val="002317A7"/>
    <w:rsid w:val="002328E8"/>
    <w:rsid w:val="00234AF0"/>
    <w:rsid w:val="00234CC8"/>
    <w:rsid w:val="00235DBA"/>
    <w:rsid w:val="00236854"/>
    <w:rsid w:val="00236CDA"/>
    <w:rsid w:val="0024072C"/>
    <w:rsid w:val="00240E0E"/>
    <w:rsid w:val="00240E2B"/>
    <w:rsid w:val="00242DD1"/>
    <w:rsid w:val="0024407C"/>
    <w:rsid w:val="00244BAE"/>
    <w:rsid w:val="00244EB0"/>
    <w:rsid w:val="00245E8B"/>
    <w:rsid w:val="00246E17"/>
    <w:rsid w:val="00246F91"/>
    <w:rsid w:val="00247740"/>
    <w:rsid w:val="002505C3"/>
    <w:rsid w:val="00250C83"/>
    <w:rsid w:val="00250FF6"/>
    <w:rsid w:val="00252E85"/>
    <w:rsid w:val="0025348C"/>
    <w:rsid w:val="00255861"/>
    <w:rsid w:val="002576C5"/>
    <w:rsid w:val="002576FE"/>
    <w:rsid w:val="00260B7F"/>
    <w:rsid w:val="00261DB9"/>
    <w:rsid w:val="00263941"/>
    <w:rsid w:val="00265845"/>
    <w:rsid w:val="00265BF2"/>
    <w:rsid w:val="00265E3E"/>
    <w:rsid w:val="00266106"/>
    <w:rsid w:val="00267095"/>
    <w:rsid w:val="00270347"/>
    <w:rsid w:val="00272236"/>
    <w:rsid w:val="00272677"/>
    <w:rsid w:val="002730AF"/>
    <w:rsid w:val="0027317C"/>
    <w:rsid w:val="0027403F"/>
    <w:rsid w:val="0027432A"/>
    <w:rsid w:val="002743A3"/>
    <w:rsid w:val="00274A50"/>
    <w:rsid w:val="0027522D"/>
    <w:rsid w:val="0027583B"/>
    <w:rsid w:val="00275D7E"/>
    <w:rsid w:val="00276173"/>
    <w:rsid w:val="00276F45"/>
    <w:rsid w:val="00280E9F"/>
    <w:rsid w:val="00280FC5"/>
    <w:rsid w:val="00281271"/>
    <w:rsid w:val="0028196E"/>
    <w:rsid w:val="00282A6A"/>
    <w:rsid w:val="0028312C"/>
    <w:rsid w:val="0028388F"/>
    <w:rsid w:val="00284C88"/>
    <w:rsid w:val="00286538"/>
    <w:rsid w:val="00286785"/>
    <w:rsid w:val="00286791"/>
    <w:rsid w:val="00286968"/>
    <w:rsid w:val="002870E3"/>
    <w:rsid w:val="00287FC8"/>
    <w:rsid w:val="00291EAC"/>
    <w:rsid w:val="00291FE8"/>
    <w:rsid w:val="00292047"/>
    <w:rsid w:val="002946F6"/>
    <w:rsid w:val="0029531A"/>
    <w:rsid w:val="00295ED2"/>
    <w:rsid w:val="002972D3"/>
    <w:rsid w:val="00297A48"/>
    <w:rsid w:val="00297E5F"/>
    <w:rsid w:val="002A1627"/>
    <w:rsid w:val="002A2809"/>
    <w:rsid w:val="002A28D8"/>
    <w:rsid w:val="002A3B39"/>
    <w:rsid w:val="002A4AD5"/>
    <w:rsid w:val="002A5121"/>
    <w:rsid w:val="002A6520"/>
    <w:rsid w:val="002A75F3"/>
    <w:rsid w:val="002A7F38"/>
    <w:rsid w:val="002A7F48"/>
    <w:rsid w:val="002B2BF3"/>
    <w:rsid w:val="002B68CB"/>
    <w:rsid w:val="002B77AB"/>
    <w:rsid w:val="002B7DA5"/>
    <w:rsid w:val="002C029F"/>
    <w:rsid w:val="002C02E3"/>
    <w:rsid w:val="002C1401"/>
    <w:rsid w:val="002C321E"/>
    <w:rsid w:val="002C37DA"/>
    <w:rsid w:val="002C4944"/>
    <w:rsid w:val="002C6033"/>
    <w:rsid w:val="002C6FBE"/>
    <w:rsid w:val="002D2105"/>
    <w:rsid w:val="002D31A3"/>
    <w:rsid w:val="002D368C"/>
    <w:rsid w:val="002D3A5D"/>
    <w:rsid w:val="002D3BBD"/>
    <w:rsid w:val="002D5EC6"/>
    <w:rsid w:val="002D6153"/>
    <w:rsid w:val="002D6B6D"/>
    <w:rsid w:val="002D7595"/>
    <w:rsid w:val="002D7AB8"/>
    <w:rsid w:val="002D7ACD"/>
    <w:rsid w:val="002E04C8"/>
    <w:rsid w:val="002E16D4"/>
    <w:rsid w:val="002E1705"/>
    <w:rsid w:val="002E20BA"/>
    <w:rsid w:val="002E221A"/>
    <w:rsid w:val="002E225C"/>
    <w:rsid w:val="002E2D0F"/>
    <w:rsid w:val="002E3079"/>
    <w:rsid w:val="002E53C0"/>
    <w:rsid w:val="002E63AC"/>
    <w:rsid w:val="002F1986"/>
    <w:rsid w:val="002F1E23"/>
    <w:rsid w:val="002F23ED"/>
    <w:rsid w:val="002F364D"/>
    <w:rsid w:val="002F41F4"/>
    <w:rsid w:val="002F42C1"/>
    <w:rsid w:val="002F4666"/>
    <w:rsid w:val="002F46FB"/>
    <w:rsid w:val="002F54B3"/>
    <w:rsid w:val="0030287B"/>
    <w:rsid w:val="003030C8"/>
    <w:rsid w:val="00303F49"/>
    <w:rsid w:val="00303FBB"/>
    <w:rsid w:val="003055F9"/>
    <w:rsid w:val="00306EDB"/>
    <w:rsid w:val="0031001C"/>
    <w:rsid w:val="003105AF"/>
    <w:rsid w:val="003105E9"/>
    <w:rsid w:val="003106BB"/>
    <w:rsid w:val="003107C1"/>
    <w:rsid w:val="0031317D"/>
    <w:rsid w:val="00313773"/>
    <w:rsid w:val="003147E1"/>
    <w:rsid w:val="003162DC"/>
    <w:rsid w:val="00316D31"/>
    <w:rsid w:val="00320545"/>
    <w:rsid w:val="003219CB"/>
    <w:rsid w:val="0032218E"/>
    <w:rsid w:val="00322C3F"/>
    <w:rsid w:val="00322DBA"/>
    <w:rsid w:val="003236C5"/>
    <w:rsid w:val="003249B8"/>
    <w:rsid w:val="003257B3"/>
    <w:rsid w:val="00325B4A"/>
    <w:rsid w:val="00325CCF"/>
    <w:rsid w:val="00327785"/>
    <w:rsid w:val="00327CAC"/>
    <w:rsid w:val="0033140E"/>
    <w:rsid w:val="0033183E"/>
    <w:rsid w:val="00331F18"/>
    <w:rsid w:val="00332323"/>
    <w:rsid w:val="0033235A"/>
    <w:rsid w:val="00334265"/>
    <w:rsid w:val="00335D05"/>
    <w:rsid w:val="003363E4"/>
    <w:rsid w:val="00337452"/>
    <w:rsid w:val="0034230F"/>
    <w:rsid w:val="00343395"/>
    <w:rsid w:val="003439D0"/>
    <w:rsid w:val="00346455"/>
    <w:rsid w:val="00350605"/>
    <w:rsid w:val="00350FDA"/>
    <w:rsid w:val="00352CB3"/>
    <w:rsid w:val="00352DA5"/>
    <w:rsid w:val="00353102"/>
    <w:rsid w:val="00354640"/>
    <w:rsid w:val="0035578A"/>
    <w:rsid w:val="00356005"/>
    <w:rsid w:val="003569C7"/>
    <w:rsid w:val="00360E1B"/>
    <w:rsid w:val="00364115"/>
    <w:rsid w:val="00364275"/>
    <w:rsid w:val="00364F66"/>
    <w:rsid w:val="00366D32"/>
    <w:rsid w:val="00367259"/>
    <w:rsid w:val="00370B06"/>
    <w:rsid w:val="00371656"/>
    <w:rsid w:val="00371BAC"/>
    <w:rsid w:val="003728D2"/>
    <w:rsid w:val="00372B56"/>
    <w:rsid w:val="003739A8"/>
    <w:rsid w:val="00374243"/>
    <w:rsid w:val="00374A94"/>
    <w:rsid w:val="00374E9B"/>
    <w:rsid w:val="00375247"/>
    <w:rsid w:val="00376FE4"/>
    <w:rsid w:val="00377003"/>
    <w:rsid w:val="003806D2"/>
    <w:rsid w:val="00382754"/>
    <w:rsid w:val="00383E9E"/>
    <w:rsid w:val="003844CC"/>
    <w:rsid w:val="00385386"/>
    <w:rsid w:val="003860AE"/>
    <w:rsid w:val="00386703"/>
    <w:rsid w:val="00390005"/>
    <w:rsid w:val="003905BD"/>
    <w:rsid w:val="0039063D"/>
    <w:rsid w:val="00390B42"/>
    <w:rsid w:val="00390E08"/>
    <w:rsid w:val="0039173D"/>
    <w:rsid w:val="00391B0C"/>
    <w:rsid w:val="00391DF4"/>
    <w:rsid w:val="00391E04"/>
    <w:rsid w:val="003920E2"/>
    <w:rsid w:val="003921EE"/>
    <w:rsid w:val="003927BD"/>
    <w:rsid w:val="00394C22"/>
    <w:rsid w:val="00396189"/>
    <w:rsid w:val="00396B8E"/>
    <w:rsid w:val="003A067D"/>
    <w:rsid w:val="003A457A"/>
    <w:rsid w:val="003A5CA9"/>
    <w:rsid w:val="003A606D"/>
    <w:rsid w:val="003A6852"/>
    <w:rsid w:val="003A7939"/>
    <w:rsid w:val="003A7955"/>
    <w:rsid w:val="003B176B"/>
    <w:rsid w:val="003B1A66"/>
    <w:rsid w:val="003B1F26"/>
    <w:rsid w:val="003B374C"/>
    <w:rsid w:val="003B4260"/>
    <w:rsid w:val="003B43E8"/>
    <w:rsid w:val="003B494B"/>
    <w:rsid w:val="003B554F"/>
    <w:rsid w:val="003B5E65"/>
    <w:rsid w:val="003B6537"/>
    <w:rsid w:val="003B692B"/>
    <w:rsid w:val="003B6C77"/>
    <w:rsid w:val="003C13C1"/>
    <w:rsid w:val="003C15F8"/>
    <w:rsid w:val="003C17B0"/>
    <w:rsid w:val="003C2D84"/>
    <w:rsid w:val="003C3ABE"/>
    <w:rsid w:val="003C3E59"/>
    <w:rsid w:val="003C4B4E"/>
    <w:rsid w:val="003C6C09"/>
    <w:rsid w:val="003D0350"/>
    <w:rsid w:val="003D1739"/>
    <w:rsid w:val="003D178B"/>
    <w:rsid w:val="003D4EAA"/>
    <w:rsid w:val="003D4F3C"/>
    <w:rsid w:val="003D5DAD"/>
    <w:rsid w:val="003D73FF"/>
    <w:rsid w:val="003D752D"/>
    <w:rsid w:val="003D76EF"/>
    <w:rsid w:val="003D7C86"/>
    <w:rsid w:val="003D7DDB"/>
    <w:rsid w:val="003E1BFB"/>
    <w:rsid w:val="003E1D25"/>
    <w:rsid w:val="003E20A4"/>
    <w:rsid w:val="003E23C1"/>
    <w:rsid w:val="003E2A58"/>
    <w:rsid w:val="003E3027"/>
    <w:rsid w:val="003E30EA"/>
    <w:rsid w:val="003E3AB1"/>
    <w:rsid w:val="003E45A6"/>
    <w:rsid w:val="003E4C85"/>
    <w:rsid w:val="003E4EFE"/>
    <w:rsid w:val="003E62C9"/>
    <w:rsid w:val="003E66CD"/>
    <w:rsid w:val="003F052B"/>
    <w:rsid w:val="003F0AC0"/>
    <w:rsid w:val="003F0DA6"/>
    <w:rsid w:val="003F144B"/>
    <w:rsid w:val="003F18CC"/>
    <w:rsid w:val="003F2164"/>
    <w:rsid w:val="003F35ED"/>
    <w:rsid w:val="003F3640"/>
    <w:rsid w:val="003F58FB"/>
    <w:rsid w:val="003F621B"/>
    <w:rsid w:val="003F6DDD"/>
    <w:rsid w:val="0040001C"/>
    <w:rsid w:val="00402455"/>
    <w:rsid w:val="004024EA"/>
    <w:rsid w:val="00403076"/>
    <w:rsid w:val="00403564"/>
    <w:rsid w:val="0040375F"/>
    <w:rsid w:val="004041E5"/>
    <w:rsid w:val="004044DB"/>
    <w:rsid w:val="00405523"/>
    <w:rsid w:val="00405871"/>
    <w:rsid w:val="00411BEB"/>
    <w:rsid w:val="00413B81"/>
    <w:rsid w:val="00413E41"/>
    <w:rsid w:val="00414C63"/>
    <w:rsid w:val="0041538A"/>
    <w:rsid w:val="00415957"/>
    <w:rsid w:val="00415FC1"/>
    <w:rsid w:val="004164A9"/>
    <w:rsid w:val="004173D3"/>
    <w:rsid w:val="00417CD1"/>
    <w:rsid w:val="004202B4"/>
    <w:rsid w:val="004210F8"/>
    <w:rsid w:val="004214EC"/>
    <w:rsid w:val="00421C4C"/>
    <w:rsid w:val="0042226F"/>
    <w:rsid w:val="0042249B"/>
    <w:rsid w:val="00423E5D"/>
    <w:rsid w:val="0042430A"/>
    <w:rsid w:val="004269CC"/>
    <w:rsid w:val="0043045E"/>
    <w:rsid w:val="00432501"/>
    <w:rsid w:val="00432712"/>
    <w:rsid w:val="004377E5"/>
    <w:rsid w:val="00437A8D"/>
    <w:rsid w:val="00437A93"/>
    <w:rsid w:val="00437D6B"/>
    <w:rsid w:val="0044021D"/>
    <w:rsid w:val="00440925"/>
    <w:rsid w:val="0044233E"/>
    <w:rsid w:val="0044319E"/>
    <w:rsid w:val="00445307"/>
    <w:rsid w:val="004458E1"/>
    <w:rsid w:val="00445D1A"/>
    <w:rsid w:val="00446343"/>
    <w:rsid w:val="004463E1"/>
    <w:rsid w:val="004469F7"/>
    <w:rsid w:val="0044705E"/>
    <w:rsid w:val="00447620"/>
    <w:rsid w:val="0045028E"/>
    <w:rsid w:val="00450787"/>
    <w:rsid w:val="0045124B"/>
    <w:rsid w:val="00452A1F"/>
    <w:rsid w:val="004535AC"/>
    <w:rsid w:val="00453ECD"/>
    <w:rsid w:val="004561CA"/>
    <w:rsid w:val="004569D5"/>
    <w:rsid w:val="004577EC"/>
    <w:rsid w:val="00457EAA"/>
    <w:rsid w:val="00460099"/>
    <w:rsid w:val="00460834"/>
    <w:rsid w:val="004610CC"/>
    <w:rsid w:val="00461457"/>
    <w:rsid w:val="004615A1"/>
    <w:rsid w:val="0046204F"/>
    <w:rsid w:val="00462927"/>
    <w:rsid w:val="00462AF7"/>
    <w:rsid w:val="004637F1"/>
    <w:rsid w:val="00463C64"/>
    <w:rsid w:val="0046449F"/>
    <w:rsid w:val="004644D6"/>
    <w:rsid w:val="00465FE6"/>
    <w:rsid w:val="00467C59"/>
    <w:rsid w:val="00467E8F"/>
    <w:rsid w:val="004703EF"/>
    <w:rsid w:val="00470CD0"/>
    <w:rsid w:val="00471094"/>
    <w:rsid w:val="0047133B"/>
    <w:rsid w:val="00471512"/>
    <w:rsid w:val="0047307A"/>
    <w:rsid w:val="0047364E"/>
    <w:rsid w:val="00474259"/>
    <w:rsid w:val="0047447C"/>
    <w:rsid w:val="004744E3"/>
    <w:rsid w:val="004747EC"/>
    <w:rsid w:val="004758A4"/>
    <w:rsid w:val="0047654A"/>
    <w:rsid w:val="0048001C"/>
    <w:rsid w:val="00480677"/>
    <w:rsid w:val="00481159"/>
    <w:rsid w:val="0048219B"/>
    <w:rsid w:val="004826DA"/>
    <w:rsid w:val="0048395E"/>
    <w:rsid w:val="00483AA7"/>
    <w:rsid w:val="00483CBF"/>
    <w:rsid w:val="00483F29"/>
    <w:rsid w:val="0048406C"/>
    <w:rsid w:val="00484D90"/>
    <w:rsid w:val="0048572F"/>
    <w:rsid w:val="004866F1"/>
    <w:rsid w:val="004867D0"/>
    <w:rsid w:val="004869B9"/>
    <w:rsid w:val="004878E5"/>
    <w:rsid w:val="004879A4"/>
    <w:rsid w:val="00487F5F"/>
    <w:rsid w:val="00490EE4"/>
    <w:rsid w:val="0049276C"/>
    <w:rsid w:val="004959A4"/>
    <w:rsid w:val="004966B6"/>
    <w:rsid w:val="00496EE5"/>
    <w:rsid w:val="00496F8B"/>
    <w:rsid w:val="004A0B3D"/>
    <w:rsid w:val="004A0B7C"/>
    <w:rsid w:val="004A1EA9"/>
    <w:rsid w:val="004A1F74"/>
    <w:rsid w:val="004A23A1"/>
    <w:rsid w:val="004A2ACA"/>
    <w:rsid w:val="004A35A9"/>
    <w:rsid w:val="004A36F1"/>
    <w:rsid w:val="004A4216"/>
    <w:rsid w:val="004A57AD"/>
    <w:rsid w:val="004A5B0C"/>
    <w:rsid w:val="004A61E9"/>
    <w:rsid w:val="004A68EC"/>
    <w:rsid w:val="004A6C43"/>
    <w:rsid w:val="004A75F8"/>
    <w:rsid w:val="004A778B"/>
    <w:rsid w:val="004A7E11"/>
    <w:rsid w:val="004B0870"/>
    <w:rsid w:val="004B0BF1"/>
    <w:rsid w:val="004B10D5"/>
    <w:rsid w:val="004B1402"/>
    <w:rsid w:val="004B1F1B"/>
    <w:rsid w:val="004B35A8"/>
    <w:rsid w:val="004B36C2"/>
    <w:rsid w:val="004B3B37"/>
    <w:rsid w:val="004B56A8"/>
    <w:rsid w:val="004B61C9"/>
    <w:rsid w:val="004B667F"/>
    <w:rsid w:val="004B72C7"/>
    <w:rsid w:val="004C0655"/>
    <w:rsid w:val="004C0662"/>
    <w:rsid w:val="004C3542"/>
    <w:rsid w:val="004C3F66"/>
    <w:rsid w:val="004C534A"/>
    <w:rsid w:val="004C676F"/>
    <w:rsid w:val="004C71A5"/>
    <w:rsid w:val="004C7D15"/>
    <w:rsid w:val="004D0999"/>
    <w:rsid w:val="004D1037"/>
    <w:rsid w:val="004D27BF"/>
    <w:rsid w:val="004D2893"/>
    <w:rsid w:val="004D2A46"/>
    <w:rsid w:val="004D494C"/>
    <w:rsid w:val="004D52ED"/>
    <w:rsid w:val="004D61C0"/>
    <w:rsid w:val="004D7B3E"/>
    <w:rsid w:val="004E0181"/>
    <w:rsid w:val="004E0D38"/>
    <w:rsid w:val="004E1588"/>
    <w:rsid w:val="004E1FEC"/>
    <w:rsid w:val="004E20A3"/>
    <w:rsid w:val="004E20CF"/>
    <w:rsid w:val="004E2C53"/>
    <w:rsid w:val="004E362D"/>
    <w:rsid w:val="004E37A4"/>
    <w:rsid w:val="004E3F7E"/>
    <w:rsid w:val="004E4562"/>
    <w:rsid w:val="004E4B6C"/>
    <w:rsid w:val="004E5065"/>
    <w:rsid w:val="004E7A1C"/>
    <w:rsid w:val="004F1077"/>
    <w:rsid w:val="004F206C"/>
    <w:rsid w:val="004F242A"/>
    <w:rsid w:val="004F3FB5"/>
    <w:rsid w:val="004F418D"/>
    <w:rsid w:val="004F4B03"/>
    <w:rsid w:val="004F4DF9"/>
    <w:rsid w:val="004F4E2A"/>
    <w:rsid w:val="004F5F47"/>
    <w:rsid w:val="004F709D"/>
    <w:rsid w:val="005000A4"/>
    <w:rsid w:val="005006EC"/>
    <w:rsid w:val="0050209D"/>
    <w:rsid w:val="00503097"/>
    <w:rsid w:val="005030C2"/>
    <w:rsid w:val="00504EDB"/>
    <w:rsid w:val="005050A5"/>
    <w:rsid w:val="005060C0"/>
    <w:rsid w:val="00506296"/>
    <w:rsid w:val="005063B6"/>
    <w:rsid w:val="00506A60"/>
    <w:rsid w:val="00507303"/>
    <w:rsid w:val="00507CD5"/>
    <w:rsid w:val="00507DF0"/>
    <w:rsid w:val="005117E8"/>
    <w:rsid w:val="00511ABA"/>
    <w:rsid w:val="00511F0C"/>
    <w:rsid w:val="00511F5C"/>
    <w:rsid w:val="00513316"/>
    <w:rsid w:val="005134B7"/>
    <w:rsid w:val="005166A3"/>
    <w:rsid w:val="0051789C"/>
    <w:rsid w:val="0051798B"/>
    <w:rsid w:val="005208E4"/>
    <w:rsid w:val="00521CBC"/>
    <w:rsid w:val="0052208D"/>
    <w:rsid w:val="00523124"/>
    <w:rsid w:val="0052487D"/>
    <w:rsid w:val="0052520F"/>
    <w:rsid w:val="00525699"/>
    <w:rsid w:val="0052571C"/>
    <w:rsid w:val="0052595B"/>
    <w:rsid w:val="00526470"/>
    <w:rsid w:val="00526B7F"/>
    <w:rsid w:val="0052762B"/>
    <w:rsid w:val="005321B3"/>
    <w:rsid w:val="00533841"/>
    <w:rsid w:val="005343DE"/>
    <w:rsid w:val="00534699"/>
    <w:rsid w:val="005356CD"/>
    <w:rsid w:val="00535BA2"/>
    <w:rsid w:val="005366F9"/>
    <w:rsid w:val="005413C5"/>
    <w:rsid w:val="00541BA8"/>
    <w:rsid w:val="00541DA5"/>
    <w:rsid w:val="00542900"/>
    <w:rsid w:val="00543B8D"/>
    <w:rsid w:val="00546FB6"/>
    <w:rsid w:val="005470CD"/>
    <w:rsid w:val="005474E3"/>
    <w:rsid w:val="00547D75"/>
    <w:rsid w:val="00550740"/>
    <w:rsid w:val="00553431"/>
    <w:rsid w:val="00553F81"/>
    <w:rsid w:val="00554553"/>
    <w:rsid w:val="005548B6"/>
    <w:rsid w:val="00554CA7"/>
    <w:rsid w:val="00554F9E"/>
    <w:rsid w:val="00555978"/>
    <w:rsid w:val="00555DFF"/>
    <w:rsid w:val="005562D7"/>
    <w:rsid w:val="005573D8"/>
    <w:rsid w:val="005617EF"/>
    <w:rsid w:val="00562425"/>
    <w:rsid w:val="00566123"/>
    <w:rsid w:val="00566407"/>
    <w:rsid w:val="00566633"/>
    <w:rsid w:val="00566A96"/>
    <w:rsid w:val="00567424"/>
    <w:rsid w:val="00570EF0"/>
    <w:rsid w:val="0057115E"/>
    <w:rsid w:val="005722C3"/>
    <w:rsid w:val="00572629"/>
    <w:rsid w:val="005726B1"/>
    <w:rsid w:val="00572D6B"/>
    <w:rsid w:val="00572F09"/>
    <w:rsid w:val="00573907"/>
    <w:rsid w:val="00574816"/>
    <w:rsid w:val="00576D66"/>
    <w:rsid w:val="00576FED"/>
    <w:rsid w:val="00577098"/>
    <w:rsid w:val="0058085E"/>
    <w:rsid w:val="00581575"/>
    <w:rsid w:val="00583993"/>
    <w:rsid w:val="00585291"/>
    <w:rsid w:val="005855F5"/>
    <w:rsid w:val="00585FAB"/>
    <w:rsid w:val="00586166"/>
    <w:rsid w:val="00587C60"/>
    <w:rsid w:val="00590827"/>
    <w:rsid w:val="00591384"/>
    <w:rsid w:val="00591955"/>
    <w:rsid w:val="0059231F"/>
    <w:rsid w:val="005943B4"/>
    <w:rsid w:val="0059480F"/>
    <w:rsid w:val="00594B74"/>
    <w:rsid w:val="00595DAF"/>
    <w:rsid w:val="00596A79"/>
    <w:rsid w:val="00596CEB"/>
    <w:rsid w:val="00597E05"/>
    <w:rsid w:val="005A152E"/>
    <w:rsid w:val="005A1F3F"/>
    <w:rsid w:val="005A29AD"/>
    <w:rsid w:val="005A2C0F"/>
    <w:rsid w:val="005A357F"/>
    <w:rsid w:val="005A3A55"/>
    <w:rsid w:val="005A3F63"/>
    <w:rsid w:val="005A3FB1"/>
    <w:rsid w:val="005A6421"/>
    <w:rsid w:val="005A69D6"/>
    <w:rsid w:val="005A7C41"/>
    <w:rsid w:val="005B389B"/>
    <w:rsid w:val="005B3A91"/>
    <w:rsid w:val="005B3B7D"/>
    <w:rsid w:val="005B4379"/>
    <w:rsid w:val="005B60B3"/>
    <w:rsid w:val="005B7043"/>
    <w:rsid w:val="005B7243"/>
    <w:rsid w:val="005B7664"/>
    <w:rsid w:val="005B778B"/>
    <w:rsid w:val="005C0527"/>
    <w:rsid w:val="005C065F"/>
    <w:rsid w:val="005C06D8"/>
    <w:rsid w:val="005C11B3"/>
    <w:rsid w:val="005C145E"/>
    <w:rsid w:val="005C354F"/>
    <w:rsid w:val="005C389D"/>
    <w:rsid w:val="005C3F8D"/>
    <w:rsid w:val="005C437A"/>
    <w:rsid w:val="005C460C"/>
    <w:rsid w:val="005C4936"/>
    <w:rsid w:val="005C4D32"/>
    <w:rsid w:val="005C5500"/>
    <w:rsid w:val="005C55EF"/>
    <w:rsid w:val="005C6CE7"/>
    <w:rsid w:val="005D04D0"/>
    <w:rsid w:val="005D06F3"/>
    <w:rsid w:val="005D15BA"/>
    <w:rsid w:val="005D1B8A"/>
    <w:rsid w:val="005D29AE"/>
    <w:rsid w:val="005D3357"/>
    <w:rsid w:val="005D41CD"/>
    <w:rsid w:val="005D423F"/>
    <w:rsid w:val="005D4936"/>
    <w:rsid w:val="005D5903"/>
    <w:rsid w:val="005D5DB0"/>
    <w:rsid w:val="005D606D"/>
    <w:rsid w:val="005D6176"/>
    <w:rsid w:val="005D6FA1"/>
    <w:rsid w:val="005D77A0"/>
    <w:rsid w:val="005D77E4"/>
    <w:rsid w:val="005D79A2"/>
    <w:rsid w:val="005E127A"/>
    <w:rsid w:val="005E1A6B"/>
    <w:rsid w:val="005E3DF7"/>
    <w:rsid w:val="005E4D0F"/>
    <w:rsid w:val="005E5263"/>
    <w:rsid w:val="005E62D2"/>
    <w:rsid w:val="005E7756"/>
    <w:rsid w:val="005F1C0A"/>
    <w:rsid w:val="005F2105"/>
    <w:rsid w:val="005F3769"/>
    <w:rsid w:val="005F3C16"/>
    <w:rsid w:val="005F4629"/>
    <w:rsid w:val="005F723F"/>
    <w:rsid w:val="005F73FE"/>
    <w:rsid w:val="005F769B"/>
    <w:rsid w:val="005F7F3A"/>
    <w:rsid w:val="006008BD"/>
    <w:rsid w:val="0060103D"/>
    <w:rsid w:val="006018DC"/>
    <w:rsid w:val="006019FD"/>
    <w:rsid w:val="00601EC0"/>
    <w:rsid w:val="006022D8"/>
    <w:rsid w:val="006027F1"/>
    <w:rsid w:val="0060307E"/>
    <w:rsid w:val="006040C2"/>
    <w:rsid w:val="006040D4"/>
    <w:rsid w:val="00604870"/>
    <w:rsid w:val="006049E8"/>
    <w:rsid w:val="00604F8C"/>
    <w:rsid w:val="0060544F"/>
    <w:rsid w:val="006055A8"/>
    <w:rsid w:val="006057E7"/>
    <w:rsid w:val="00606AB9"/>
    <w:rsid w:val="0061166B"/>
    <w:rsid w:val="006119C2"/>
    <w:rsid w:val="00613229"/>
    <w:rsid w:val="00614AC2"/>
    <w:rsid w:val="00615AD6"/>
    <w:rsid w:val="00615B72"/>
    <w:rsid w:val="00615BE6"/>
    <w:rsid w:val="00615D9E"/>
    <w:rsid w:val="00615FF7"/>
    <w:rsid w:val="00616241"/>
    <w:rsid w:val="00616872"/>
    <w:rsid w:val="006168E6"/>
    <w:rsid w:val="006169E8"/>
    <w:rsid w:val="00616D85"/>
    <w:rsid w:val="00617599"/>
    <w:rsid w:val="006175EF"/>
    <w:rsid w:val="00617957"/>
    <w:rsid w:val="00620AC6"/>
    <w:rsid w:val="00620BEE"/>
    <w:rsid w:val="00621470"/>
    <w:rsid w:val="006216F4"/>
    <w:rsid w:val="00621703"/>
    <w:rsid w:val="00621D6F"/>
    <w:rsid w:val="006276F3"/>
    <w:rsid w:val="00627F68"/>
    <w:rsid w:val="0063004A"/>
    <w:rsid w:val="006313F8"/>
    <w:rsid w:val="00631BEB"/>
    <w:rsid w:val="00632081"/>
    <w:rsid w:val="00632B8E"/>
    <w:rsid w:val="00634233"/>
    <w:rsid w:val="00634676"/>
    <w:rsid w:val="00635444"/>
    <w:rsid w:val="0063549F"/>
    <w:rsid w:val="00635B02"/>
    <w:rsid w:val="006365C7"/>
    <w:rsid w:val="00643937"/>
    <w:rsid w:val="00644078"/>
    <w:rsid w:val="0064410B"/>
    <w:rsid w:val="0064770B"/>
    <w:rsid w:val="006503A6"/>
    <w:rsid w:val="00650D7D"/>
    <w:rsid w:val="00650FBB"/>
    <w:rsid w:val="006511A3"/>
    <w:rsid w:val="006543C6"/>
    <w:rsid w:val="00655236"/>
    <w:rsid w:val="00657012"/>
    <w:rsid w:val="0065750D"/>
    <w:rsid w:val="00661344"/>
    <w:rsid w:val="00662366"/>
    <w:rsid w:val="006634AC"/>
    <w:rsid w:val="00664F44"/>
    <w:rsid w:val="0066514F"/>
    <w:rsid w:val="00665C40"/>
    <w:rsid w:val="006678A3"/>
    <w:rsid w:val="00670D78"/>
    <w:rsid w:val="00671462"/>
    <w:rsid w:val="00672F61"/>
    <w:rsid w:val="006737FE"/>
    <w:rsid w:val="00674984"/>
    <w:rsid w:val="006753AA"/>
    <w:rsid w:val="00675807"/>
    <w:rsid w:val="00675F2E"/>
    <w:rsid w:val="00676368"/>
    <w:rsid w:val="00676D64"/>
    <w:rsid w:val="00680788"/>
    <w:rsid w:val="00680C5D"/>
    <w:rsid w:val="0068283F"/>
    <w:rsid w:val="00682E15"/>
    <w:rsid w:val="00685215"/>
    <w:rsid w:val="0068623A"/>
    <w:rsid w:val="00686D2C"/>
    <w:rsid w:val="00686E62"/>
    <w:rsid w:val="0068718B"/>
    <w:rsid w:val="006872FE"/>
    <w:rsid w:val="0068774A"/>
    <w:rsid w:val="006879DA"/>
    <w:rsid w:val="00687E03"/>
    <w:rsid w:val="006910C3"/>
    <w:rsid w:val="0069222F"/>
    <w:rsid w:val="00693DEE"/>
    <w:rsid w:val="00693F7D"/>
    <w:rsid w:val="006949C6"/>
    <w:rsid w:val="00694DCD"/>
    <w:rsid w:val="00695988"/>
    <w:rsid w:val="006963F5"/>
    <w:rsid w:val="00696ADC"/>
    <w:rsid w:val="006977B7"/>
    <w:rsid w:val="006978DE"/>
    <w:rsid w:val="00697DA1"/>
    <w:rsid w:val="006A0EB6"/>
    <w:rsid w:val="006A17E9"/>
    <w:rsid w:val="006A180F"/>
    <w:rsid w:val="006A207C"/>
    <w:rsid w:val="006A4C57"/>
    <w:rsid w:val="006A5A92"/>
    <w:rsid w:val="006A6283"/>
    <w:rsid w:val="006A62E7"/>
    <w:rsid w:val="006A77E9"/>
    <w:rsid w:val="006B116F"/>
    <w:rsid w:val="006B41DF"/>
    <w:rsid w:val="006B4C62"/>
    <w:rsid w:val="006B7497"/>
    <w:rsid w:val="006C0C78"/>
    <w:rsid w:val="006C2F7B"/>
    <w:rsid w:val="006C58A2"/>
    <w:rsid w:val="006C58AA"/>
    <w:rsid w:val="006C6766"/>
    <w:rsid w:val="006C6C0C"/>
    <w:rsid w:val="006C76D1"/>
    <w:rsid w:val="006C78E2"/>
    <w:rsid w:val="006D00CE"/>
    <w:rsid w:val="006D0FFE"/>
    <w:rsid w:val="006D1396"/>
    <w:rsid w:val="006D1AEE"/>
    <w:rsid w:val="006D1B67"/>
    <w:rsid w:val="006D2E13"/>
    <w:rsid w:val="006D364C"/>
    <w:rsid w:val="006D5CFF"/>
    <w:rsid w:val="006D6D66"/>
    <w:rsid w:val="006D7F54"/>
    <w:rsid w:val="006E2299"/>
    <w:rsid w:val="006E4B51"/>
    <w:rsid w:val="006E4D25"/>
    <w:rsid w:val="006E6243"/>
    <w:rsid w:val="006E6CBC"/>
    <w:rsid w:val="006E6DFF"/>
    <w:rsid w:val="006F0826"/>
    <w:rsid w:val="006F0D2A"/>
    <w:rsid w:val="006F0F36"/>
    <w:rsid w:val="006F0FEA"/>
    <w:rsid w:val="006F11E0"/>
    <w:rsid w:val="006F1222"/>
    <w:rsid w:val="006F1C14"/>
    <w:rsid w:val="006F1C9B"/>
    <w:rsid w:val="006F1D26"/>
    <w:rsid w:val="006F1E7F"/>
    <w:rsid w:val="006F2AA8"/>
    <w:rsid w:val="006F44E9"/>
    <w:rsid w:val="006F479F"/>
    <w:rsid w:val="006F57A2"/>
    <w:rsid w:val="006F596A"/>
    <w:rsid w:val="006F6766"/>
    <w:rsid w:val="0070062E"/>
    <w:rsid w:val="007016C9"/>
    <w:rsid w:val="00702D12"/>
    <w:rsid w:val="00702E8A"/>
    <w:rsid w:val="00703B34"/>
    <w:rsid w:val="00704CAB"/>
    <w:rsid w:val="00704CCF"/>
    <w:rsid w:val="00706EF7"/>
    <w:rsid w:val="00707745"/>
    <w:rsid w:val="00707964"/>
    <w:rsid w:val="00707A15"/>
    <w:rsid w:val="00707E28"/>
    <w:rsid w:val="007111DE"/>
    <w:rsid w:val="0071149B"/>
    <w:rsid w:val="00712AC7"/>
    <w:rsid w:val="00714C2B"/>
    <w:rsid w:val="00714EA1"/>
    <w:rsid w:val="00714FA0"/>
    <w:rsid w:val="00715001"/>
    <w:rsid w:val="00715053"/>
    <w:rsid w:val="007153CF"/>
    <w:rsid w:val="007169E8"/>
    <w:rsid w:val="00717302"/>
    <w:rsid w:val="00720353"/>
    <w:rsid w:val="00720E20"/>
    <w:rsid w:val="007215CA"/>
    <w:rsid w:val="00721FAB"/>
    <w:rsid w:val="00723713"/>
    <w:rsid w:val="00723EA2"/>
    <w:rsid w:val="0072459E"/>
    <w:rsid w:val="00725207"/>
    <w:rsid w:val="007254F4"/>
    <w:rsid w:val="007276B8"/>
    <w:rsid w:val="00727EF6"/>
    <w:rsid w:val="0073026E"/>
    <w:rsid w:val="007320CA"/>
    <w:rsid w:val="0073448A"/>
    <w:rsid w:val="00734D1E"/>
    <w:rsid w:val="00734FBF"/>
    <w:rsid w:val="00735629"/>
    <w:rsid w:val="007358CF"/>
    <w:rsid w:val="00735B1E"/>
    <w:rsid w:val="00735BCF"/>
    <w:rsid w:val="007360D6"/>
    <w:rsid w:val="007371FE"/>
    <w:rsid w:val="0074058A"/>
    <w:rsid w:val="0074081B"/>
    <w:rsid w:val="00740A1D"/>
    <w:rsid w:val="00740A37"/>
    <w:rsid w:val="00740DC7"/>
    <w:rsid w:val="007425B5"/>
    <w:rsid w:val="007429F0"/>
    <w:rsid w:val="0074479D"/>
    <w:rsid w:val="007458FF"/>
    <w:rsid w:val="0075150E"/>
    <w:rsid w:val="007515B1"/>
    <w:rsid w:val="00751FED"/>
    <w:rsid w:val="007527E8"/>
    <w:rsid w:val="0075343E"/>
    <w:rsid w:val="00754441"/>
    <w:rsid w:val="00754A3F"/>
    <w:rsid w:val="00754CB4"/>
    <w:rsid w:val="00756D84"/>
    <w:rsid w:val="00757148"/>
    <w:rsid w:val="00757990"/>
    <w:rsid w:val="00760288"/>
    <w:rsid w:val="00760D02"/>
    <w:rsid w:val="00762463"/>
    <w:rsid w:val="007636D9"/>
    <w:rsid w:val="00765F65"/>
    <w:rsid w:val="00766EF3"/>
    <w:rsid w:val="00766F40"/>
    <w:rsid w:val="00767179"/>
    <w:rsid w:val="00767488"/>
    <w:rsid w:val="00770602"/>
    <w:rsid w:val="00770A70"/>
    <w:rsid w:val="00770CFE"/>
    <w:rsid w:val="0077308A"/>
    <w:rsid w:val="00774B48"/>
    <w:rsid w:val="0077588A"/>
    <w:rsid w:val="007769FA"/>
    <w:rsid w:val="00776E5D"/>
    <w:rsid w:val="00777822"/>
    <w:rsid w:val="00777BEE"/>
    <w:rsid w:val="0078084A"/>
    <w:rsid w:val="00781049"/>
    <w:rsid w:val="00783FF6"/>
    <w:rsid w:val="007844A5"/>
    <w:rsid w:val="007849D2"/>
    <w:rsid w:val="00784F0B"/>
    <w:rsid w:val="00785057"/>
    <w:rsid w:val="0078661A"/>
    <w:rsid w:val="007867B2"/>
    <w:rsid w:val="0078686B"/>
    <w:rsid w:val="00787D71"/>
    <w:rsid w:val="00790BDD"/>
    <w:rsid w:val="007915D4"/>
    <w:rsid w:val="00791B4B"/>
    <w:rsid w:val="00791E25"/>
    <w:rsid w:val="00792180"/>
    <w:rsid w:val="00792EB8"/>
    <w:rsid w:val="007935F7"/>
    <w:rsid w:val="0079381A"/>
    <w:rsid w:val="007938E8"/>
    <w:rsid w:val="007945BA"/>
    <w:rsid w:val="00796E5E"/>
    <w:rsid w:val="00796F10"/>
    <w:rsid w:val="00796F4F"/>
    <w:rsid w:val="007970A4"/>
    <w:rsid w:val="007A0A86"/>
    <w:rsid w:val="007A1FEC"/>
    <w:rsid w:val="007A3420"/>
    <w:rsid w:val="007A411A"/>
    <w:rsid w:val="007A4321"/>
    <w:rsid w:val="007A5419"/>
    <w:rsid w:val="007A5C79"/>
    <w:rsid w:val="007A73AE"/>
    <w:rsid w:val="007A7FE1"/>
    <w:rsid w:val="007B27B7"/>
    <w:rsid w:val="007B30DD"/>
    <w:rsid w:val="007B3CFE"/>
    <w:rsid w:val="007B49B1"/>
    <w:rsid w:val="007B6DD2"/>
    <w:rsid w:val="007B7D28"/>
    <w:rsid w:val="007B7EF7"/>
    <w:rsid w:val="007C00F5"/>
    <w:rsid w:val="007C1413"/>
    <w:rsid w:val="007C2574"/>
    <w:rsid w:val="007C3249"/>
    <w:rsid w:val="007C4074"/>
    <w:rsid w:val="007C5ADD"/>
    <w:rsid w:val="007C5D15"/>
    <w:rsid w:val="007C7B48"/>
    <w:rsid w:val="007D0808"/>
    <w:rsid w:val="007D20E1"/>
    <w:rsid w:val="007D2C19"/>
    <w:rsid w:val="007D4B60"/>
    <w:rsid w:val="007D4CDF"/>
    <w:rsid w:val="007D52EF"/>
    <w:rsid w:val="007D559A"/>
    <w:rsid w:val="007D5BF8"/>
    <w:rsid w:val="007D78C2"/>
    <w:rsid w:val="007E048B"/>
    <w:rsid w:val="007E055B"/>
    <w:rsid w:val="007E1079"/>
    <w:rsid w:val="007E169B"/>
    <w:rsid w:val="007E1E99"/>
    <w:rsid w:val="007E212B"/>
    <w:rsid w:val="007E239B"/>
    <w:rsid w:val="007E51A4"/>
    <w:rsid w:val="007E5781"/>
    <w:rsid w:val="007E595C"/>
    <w:rsid w:val="007E749A"/>
    <w:rsid w:val="007E7C20"/>
    <w:rsid w:val="007F0A88"/>
    <w:rsid w:val="007F0C9D"/>
    <w:rsid w:val="007F0F05"/>
    <w:rsid w:val="007F42A4"/>
    <w:rsid w:val="007F4EAA"/>
    <w:rsid w:val="007F50CD"/>
    <w:rsid w:val="007F59C3"/>
    <w:rsid w:val="007F6A3B"/>
    <w:rsid w:val="007F7616"/>
    <w:rsid w:val="00802152"/>
    <w:rsid w:val="008023D0"/>
    <w:rsid w:val="00802B0C"/>
    <w:rsid w:val="00802EAF"/>
    <w:rsid w:val="00803438"/>
    <w:rsid w:val="00803C21"/>
    <w:rsid w:val="00804DED"/>
    <w:rsid w:val="0080574B"/>
    <w:rsid w:val="00805C65"/>
    <w:rsid w:val="00805E79"/>
    <w:rsid w:val="008064F1"/>
    <w:rsid w:val="0080664E"/>
    <w:rsid w:val="00810D00"/>
    <w:rsid w:val="00812522"/>
    <w:rsid w:val="00813B08"/>
    <w:rsid w:val="008147EF"/>
    <w:rsid w:val="008159B4"/>
    <w:rsid w:val="00816A36"/>
    <w:rsid w:val="00820295"/>
    <w:rsid w:val="008223FD"/>
    <w:rsid w:val="0082367E"/>
    <w:rsid w:val="00823C0D"/>
    <w:rsid w:val="00824832"/>
    <w:rsid w:val="0082686A"/>
    <w:rsid w:val="00826B81"/>
    <w:rsid w:val="00830F8E"/>
    <w:rsid w:val="008321BE"/>
    <w:rsid w:val="00832AC2"/>
    <w:rsid w:val="008335B6"/>
    <w:rsid w:val="00833C19"/>
    <w:rsid w:val="00834A4C"/>
    <w:rsid w:val="00836555"/>
    <w:rsid w:val="00836F2D"/>
    <w:rsid w:val="0083728C"/>
    <w:rsid w:val="00841DE8"/>
    <w:rsid w:val="00844B74"/>
    <w:rsid w:val="00845134"/>
    <w:rsid w:val="008453BB"/>
    <w:rsid w:val="00845E80"/>
    <w:rsid w:val="00845FFA"/>
    <w:rsid w:val="00847322"/>
    <w:rsid w:val="0085170C"/>
    <w:rsid w:val="00853B3D"/>
    <w:rsid w:val="00853D53"/>
    <w:rsid w:val="008546D0"/>
    <w:rsid w:val="00854CB6"/>
    <w:rsid w:val="00855815"/>
    <w:rsid w:val="00855D16"/>
    <w:rsid w:val="00857EAA"/>
    <w:rsid w:val="0086014D"/>
    <w:rsid w:val="0086186C"/>
    <w:rsid w:val="00861BD9"/>
    <w:rsid w:val="008625E6"/>
    <w:rsid w:val="00863D34"/>
    <w:rsid w:val="00863E2B"/>
    <w:rsid w:val="00864B6E"/>
    <w:rsid w:val="008657C5"/>
    <w:rsid w:val="00867365"/>
    <w:rsid w:val="00867ADB"/>
    <w:rsid w:val="008709F9"/>
    <w:rsid w:val="00870DC5"/>
    <w:rsid w:val="008726B5"/>
    <w:rsid w:val="00873014"/>
    <w:rsid w:val="00873EE8"/>
    <w:rsid w:val="0087440B"/>
    <w:rsid w:val="00874423"/>
    <w:rsid w:val="00874928"/>
    <w:rsid w:val="00875E70"/>
    <w:rsid w:val="008767B7"/>
    <w:rsid w:val="00876DCF"/>
    <w:rsid w:val="00880AC2"/>
    <w:rsid w:val="0088101E"/>
    <w:rsid w:val="00881634"/>
    <w:rsid w:val="00881822"/>
    <w:rsid w:val="00881FC8"/>
    <w:rsid w:val="00882F93"/>
    <w:rsid w:val="008836FD"/>
    <w:rsid w:val="00884866"/>
    <w:rsid w:val="0088552E"/>
    <w:rsid w:val="008867D8"/>
    <w:rsid w:val="00890237"/>
    <w:rsid w:val="008907B7"/>
    <w:rsid w:val="00890D20"/>
    <w:rsid w:val="00891018"/>
    <w:rsid w:val="00892286"/>
    <w:rsid w:val="00893563"/>
    <w:rsid w:val="00893A89"/>
    <w:rsid w:val="00896250"/>
    <w:rsid w:val="0089694F"/>
    <w:rsid w:val="00896B7D"/>
    <w:rsid w:val="00897E9C"/>
    <w:rsid w:val="008A02FC"/>
    <w:rsid w:val="008A05B1"/>
    <w:rsid w:val="008A08ED"/>
    <w:rsid w:val="008A26C4"/>
    <w:rsid w:val="008A4450"/>
    <w:rsid w:val="008A4947"/>
    <w:rsid w:val="008A51AC"/>
    <w:rsid w:val="008A6C2F"/>
    <w:rsid w:val="008A6FB1"/>
    <w:rsid w:val="008B020D"/>
    <w:rsid w:val="008B0271"/>
    <w:rsid w:val="008B0B11"/>
    <w:rsid w:val="008B0C9D"/>
    <w:rsid w:val="008B1FA5"/>
    <w:rsid w:val="008B214C"/>
    <w:rsid w:val="008B2570"/>
    <w:rsid w:val="008B42CF"/>
    <w:rsid w:val="008B43E4"/>
    <w:rsid w:val="008B43F3"/>
    <w:rsid w:val="008B5D76"/>
    <w:rsid w:val="008C00F4"/>
    <w:rsid w:val="008C263D"/>
    <w:rsid w:val="008C372B"/>
    <w:rsid w:val="008C44F2"/>
    <w:rsid w:val="008C4591"/>
    <w:rsid w:val="008C51A6"/>
    <w:rsid w:val="008C6210"/>
    <w:rsid w:val="008C672C"/>
    <w:rsid w:val="008C74E4"/>
    <w:rsid w:val="008D023A"/>
    <w:rsid w:val="008D154B"/>
    <w:rsid w:val="008D33A6"/>
    <w:rsid w:val="008D3971"/>
    <w:rsid w:val="008D3C9F"/>
    <w:rsid w:val="008D3DEB"/>
    <w:rsid w:val="008D40B6"/>
    <w:rsid w:val="008D48DA"/>
    <w:rsid w:val="008D4DE8"/>
    <w:rsid w:val="008D50A0"/>
    <w:rsid w:val="008D69BB"/>
    <w:rsid w:val="008D7490"/>
    <w:rsid w:val="008E0AFA"/>
    <w:rsid w:val="008E1268"/>
    <w:rsid w:val="008E2026"/>
    <w:rsid w:val="008E2395"/>
    <w:rsid w:val="008E424E"/>
    <w:rsid w:val="008E4CEA"/>
    <w:rsid w:val="008E4DFB"/>
    <w:rsid w:val="008E5013"/>
    <w:rsid w:val="008E5AE1"/>
    <w:rsid w:val="008E6BE4"/>
    <w:rsid w:val="008F0283"/>
    <w:rsid w:val="008F0934"/>
    <w:rsid w:val="008F099B"/>
    <w:rsid w:val="008F151A"/>
    <w:rsid w:val="008F352E"/>
    <w:rsid w:val="008F3B6A"/>
    <w:rsid w:val="008F69EC"/>
    <w:rsid w:val="008F6E85"/>
    <w:rsid w:val="008F749B"/>
    <w:rsid w:val="008F7745"/>
    <w:rsid w:val="0090027D"/>
    <w:rsid w:val="00900BA4"/>
    <w:rsid w:val="009029FA"/>
    <w:rsid w:val="00902B94"/>
    <w:rsid w:val="00905AFB"/>
    <w:rsid w:val="00906AF2"/>
    <w:rsid w:val="00907284"/>
    <w:rsid w:val="00907387"/>
    <w:rsid w:val="00910F84"/>
    <w:rsid w:val="0091192B"/>
    <w:rsid w:val="00911DA0"/>
    <w:rsid w:val="0091248B"/>
    <w:rsid w:val="009136AE"/>
    <w:rsid w:val="009136D0"/>
    <w:rsid w:val="00916B31"/>
    <w:rsid w:val="00917A18"/>
    <w:rsid w:val="009216DD"/>
    <w:rsid w:val="00921864"/>
    <w:rsid w:val="0092236F"/>
    <w:rsid w:val="009225BD"/>
    <w:rsid w:val="00926351"/>
    <w:rsid w:val="0092637F"/>
    <w:rsid w:val="009265B7"/>
    <w:rsid w:val="0092698F"/>
    <w:rsid w:val="00926E92"/>
    <w:rsid w:val="0092747D"/>
    <w:rsid w:val="00930210"/>
    <w:rsid w:val="009302CF"/>
    <w:rsid w:val="00932601"/>
    <w:rsid w:val="00934789"/>
    <w:rsid w:val="009351D4"/>
    <w:rsid w:val="0093611A"/>
    <w:rsid w:val="00936B9E"/>
    <w:rsid w:val="00937604"/>
    <w:rsid w:val="009376D6"/>
    <w:rsid w:val="00940324"/>
    <w:rsid w:val="00940397"/>
    <w:rsid w:val="009404FB"/>
    <w:rsid w:val="00940FF7"/>
    <w:rsid w:val="009414E4"/>
    <w:rsid w:val="0094159D"/>
    <w:rsid w:val="00942F7B"/>
    <w:rsid w:val="009431A4"/>
    <w:rsid w:val="00944541"/>
    <w:rsid w:val="00944AAC"/>
    <w:rsid w:val="009466E4"/>
    <w:rsid w:val="00947EB7"/>
    <w:rsid w:val="009504C9"/>
    <w:rsid w:val="0095302F"/>
    <w:rsid w:val="009534B9"/>
    <w:rsid w:val="00956C49"/>
    <w:rsid w:val="0095723E"/>
    <w:rsid w:val="009578DF"/>
    <w:rsid w:val="00957A5B"/>
    <w:rsid w:val="00960A41"/>
    <w:rsid w:val="0096239A"/>
    <w:rsid w:val="00963E62"/>
    <w:rsid w:val="00963EA6"/>
    <w:rsid w:val="00963F72"/>
    <w:rsid w:val="00964239"/>
    <w:rsid w:val="009649D3"/>
    <w:rsid w:val="00966CFF"/>
    <w:rsid w:val="00966EA4"/>
    <w:rsid w:val="00967118"/>
    <w:rsid w:val="00971C81"/>
    <w:rsid w:val="00971C82"/>
    <w:rsid w:val="00971EBC"/>
    <w:rsid w:val="00972163"/>
    <w:rsid w:val="0097320E"/>
    <w:rsid w:val="00973387"/>
    <w:rsid w:val="009738F8"/>
    <w:rsid w:val="00973A66"/>
    <w:rsid w:val="00975470"/>
    <w:rsid w:val="009758A5"/>
    <w:rsid w:val="00976FDE"/>
    <w:rsid w:val="00977582"/>
    <w:rsid w:val="00980263"/>
    <w:rsid w:val="00980EBB"/>
    <w:rsid w:val="00981DD6"/>
    <w:rsid w:val="00982DC1"/>
    <w:rsid w:val="00985B6A"/>
    <w:rsid w:val="00990EF2"/>
    <w:rsid w:val="0099213D"/>
    <w:rsid w:val="009956AE"/>
    <w:rsid w:val="00996B6E"/>
    <w:rsid w:val="00996EBE"/>
    <w:rsid w:val="009A017D"/>
    <w:rsid w:val="009A098E"/>
    <w:rsid w:val="009A19E3"/>
    <w:rsid w:val="009A2DB2"/>
    <w:rsid w:val="009A395C"/>
    <w:rsid w:val="009A3D45"/>
    <w:rsid w:val="009A4287"/>
    <w:rsid w:val="009A4376"/>
    <w:rsid w:val="009A6623"/>
    <w:rsid w:val="009A6993"/>
    <w:rsid w:val="009A6CA6"/>
    <w:rsid w:val="009A79B2"/>
    <w:rsid w:val="009B0660"/>
    <w:rsid w:val="009B072C"/>
    <w:rsid w:val="009B0A99"/>
    <w:rsid w:val="009B22D0"/>
    <w:rsid w:val="009B3A95"/>
    <w:rsid w:val="009B41E1"/>
    <w:rsid w:val="009B4D05"/>
    <w:rsid w:val="009B5217"/>
    <w:rsid w:val="009B5BB5"/>
    <w:rsid w:val="009B757B"/>
    <w:rsid w:val="009C0905"/>
    <w:rsid w:val="009C0AE3"/>
    <w:rsid w:val="009C1E70"/>
    <w:rsid w:val="009C34D8"/>
    <w:rsid w:val="009C4506"/>
    <w:rsid w:val="009C5B27"/>
    <w:rsid w:val="009C6022"/>
    <w:rsid w:val="009C651A"/>
    <w:rsid w:val="009C680D"/>
    <w:rsid w:val="009D02CC"/>
    <w:rsid w:val="009D347C"/>
    <w:rsid w:val="009D3F3A"/>
    <w:rsid w:val="009D4588"/>
    <w:rsid w:val="009D6B35"/>
    <w:rsid w:val="009E1346"/>
    <w:rsid w:val="009E1C61"/>
    <w:rsid w:val="009E42DB"/>
    <w:rsid w:val="009E47B5"/>
    <w:rsid w:val="009E4AFB"/>
    <w:rsid w:val="009E4FCD"/>
    <w:rsid w:val="009E5801"/>
    <w:rsid w:val="009E5C53"/>
    <w:rsid w:val="009E6E29"/>
    <w:rsid w:val="009E7055"/>
    <w:rsid w:val="009E7803"/>
    <w:rsid w:val="009F068F"/>
    <w:rsid w:val="009F0695"/>
    <w:rsid w:val="009F185C"/>
    <w:rsid w:val="009F30FE"/>
    <w:rsid w:val="009F391A"/>
    <w:rsid w:val="009F4F69"/>
    <w:rsid w:val="009F52A1"/>
    <w:rsid w:val="009F5779"/>
    <w:rsid w:val="009F7858"/>
    <w:rsid w:val="00A0024D"/>
    <w:rsid w:val="00A00F52"/>
    <w:rsid w:val="00A01229"/>
    <w:rsid w:val="00A02659"/>
    <w:rsid w:val="00A02E42"/>
    <w:rsid w:val="00A046C4"/>
    <w:rsid w:val="00A048DA"/>
    <w:rsid w:val="00A04960"/>
    <w:rsid w:val="00A05327"/>
    <w:rsid w:val="00A05A09"/>
    <w:rsid w:val="00A06057"/>
    <w:rsid w:val="00A0650F"/>
    <w:rsid w:val="00A07070"/>
    <w:rsid w:val="00A0789B"/>
    <w:rsid w:val="00A10D80"/>
    <w:rsid w:val="00A11ABA"/>
    <w:rsid w:val="00A12B4F"/>
    <w:rsid w:val="00A13EA0"/>
    <w:rsid w:val="00A151A3"/>
    <w:rsid w:val="00A1537C"/>
    <w:rsid w:val="00A15B46"/>
    <w:rsid w:val="00A1768A"/>
    <w:rsid w:val="00A211C7"/>
    <w:rsid w:val="00A21211"/>
    <w:rsid w:val="00A21353"/>
    <w:rsid w:val="00A21B8B"/>
    <w:rsid w:val="00A26F45"/>
    <w:rsid w:val="00A27488"/>
    <w:rsid w:val="00A2763E"/>
    <w:rsid w:val="00A27835"/>
    <w:rsid w:val="00A3022F"/>
    <w:rsid w:val="00A30358"/>
    <w:rsid w:val="00A303BA"/>
    <w:rsid w:val="00A308A7"/>
    <w:rsid w:val="00A32779"/>
    <w:rsid w:val="00A32E6B"/>
    <w:rsid w:val="00A3320E"/>
    <w:rsid w:val="00A336D4"/>
    <w:rsid w:val="00A35E51"/>
    <w:rsid w:val="00A36120"/>
    <w:rsid w:val="00A36741"/>
    <w:rsid w:val="00A36791"/>
    <w:rsid w:val="00A36F78"/>
    <w:rsid w:val="00A4360A"/>
    <w:rsid w:val="00A4596B"/>
    <w:rsid w:val="00A47FD3"/>
    <w:rsid w:val="00A501E9"/>
    <w:rsid w:val="00A50726"/>
    <w:rsid w:val="00A50AFB"/>
    <w:rsid w:val="00A5175A"/>
    <w:rsid w:val="00A51E33"/>
    <w:rsid w:val="00A52AE0"/>
    <w:rsid w:val="00A555BC"/>
    <w:rsid w:val="00A55B40"/>
    <w:rsid w:val="00A56092"/>
    <w:rsid w:val="00A56901"/>
    <w:rsid w:val="00A56F1A"/>
    <w:rsid w:val="00A57949"/>
    <w:rsid w:val="00A60117"/>
    <w:rsid w:val="00A60BDC"/>
    <w:rsid w:val="00A61D07"/>
    <w:rsid w:val="00A62D30"/>
    <w:rsid w:val="00A6698B"/>
    <w:rsid w:val="00A70300"/>
    <w:rsid w:val="00A71935"/>
    <w:rsid w:val="00A73B63"/>
    <w:rsid w:val="00A7424B"/>
    <w:rsid w:val="00A7430E"/>
    <w:rsid w:val="00A747D8"/>
    <w:rsid w:val="00A7485F"/>
    <w:rsid w:val="00A759B9"/>
    <w:rsid w:val="00A77314"/>
    <w:rsid w:val="00A815D8"/>
    <w:rsid w:val="00A821EF"/>
    <w:rsid w:val="00A825F7"/>
    <w:rsid w:val="00A83439"/>
    <w:rsid w:val="00A83D5E"/>
    <w:rsid w:val="00A843FE"/>
    <w:rsid w:val="00A84DAB"/>
    <w:rsid w:val="00A86C43"/>
    <w:rsid w:val="00A878C4"/>
    <w:rsid w:val="00A9166B"/>
    <w:rsid w:val="00A91A38"/>
    <w:rsid w:val="00A949F5"/>
    <w:rsid w:val="00A95FA1"/>
    <w:rsid w:val="00A9684B"/>
    <w:rsid w:val="00A9780A"/>
    <w:rsid w:val="00AA0796"/>
    <w:rsid w:val="00AA1D2C"/>
    <w:rsid w:val="00AA3113"/>
    <w:rsid w:val="00AA57F8"/>
    <w:rsid w:val="00AA5DFA"/>
    <w:rsid w:val="00AA6763"/>
    <w:rsid w:val="00AA7C3F"/>
    <w:rsid w:val="00AB043B"/>
    <w:rsid w:val="00AB11DA"/>
    <w:rsid w:val="00AB1685"/>
    <w:rsid w:val="00AB16AE"/>
    <w:rsid w:val="00AB221E"/>
    <w:rsid w:val="00AB3A95"/>
    <w:rsid w:val="00AB3D94"/>
    <w:rsid w:val="00AB47E8"/>
    <w:rsid w:val="00AC1759"/>
    <w:rsid w:val="00AC4142"/>
    <w:rsid w:val="00AC459F"/>
    <w:rsid w:val="00AC595E"/>
    <w:rsid w:val="00AC629A"/>
    <w:rsid w:val="00AC6BE4"/>
    <w:rsid w:val="00AC6BF6"/>
    <w:rsid w:val="00AC7985"/>
    <w:rsid w:val="00AD201F"/>
    <w:rsid w:val="00AD22CB"/>
    <w:rsid w:val="00AD28AE"/>
    <w:rsid w:val="00AD33C1"/>
    <w:rsid w:val="00AD381F"/>
    <w:rsid w:val="00AD4BDB"/>
    <w:rsid w:val="00AD5FCA"/>
    <w:rsid w:val="00AD792C"/>
    <w:rsid w:val="00AD7953"/>
    <w:rsid w:val="00AD79E6"/>
    <w:rsid w:val="00AD7CB9"/>
    <w:rsid w:val="00AE1B27"/>
    <w:rsid w:val="00AE1FCD"/>
    <w:rsid w:val="00AE2628"/>
    <w:rsid w:val="00AE2F63"/>
    <w:rsid w:val="00AE59C7"/>
    <w:rsid w:val="00AE5E40"/>
    <w:rsid w:val="00AE6513"/>
    <w:rsid w:val="00AE6F49"/>
    <w:rsid w:val="00AE7653"/>
    <w:rsid w:val="00AE7E0E"/>
    <w:rsid w:val="00AF10E4"/>
    <w:rsid w:val="00AF19B9"/>
    <w:rsid w:val="00AF1DFD"/>
    <w:rsid w:val="00AF2BB2"/>
    <w:rsid w:val="00AF2E86"/>
    <w:rsid w:val="00AF4C0A"/>
    <w:rsid w:val="00AF4E87"/>
    <w:rsid w:val="00AF54BB"/>
    <w:rsid w:val="00AF5C2E"/>
    <w:rsid w:val="00AF66B2"/>
    <w:rsid w:val="00B00001"/>
    <w:rsid w:val="00B01604"/>
    <w:rsid w:val="00B0321E"/>
    <w:rsid w:val="00B03840"/>
    <w:rsid w:val="00B03935"/>
    <w:rsid w:val="00B03973"/>
    <w:rsid w:val="00B04CF2"/>
    <w:rsid w:val="00B0518A"/>
    <w:rsid w:val="00B06A47"/>
    <w:rsid w:val="00B07639"/>
    <w:rsid w:val="00B0779C"/>
    <w:rsid w:val="00B077D8"/>
    <w:rsid w:val="00B07F81"/>
    <w:rsid w:val="00B100A4"/>
    <w:rsid w:val="00B102EC"/>
    <w:rsid w:val="00B10A51"/>
    <w:rsid w:val="00B10E4B"/>
    <w:rsid w:val="00B11487"/>
    <w:rsid w:val="00B11995"/>
    <w:rsid w:val="00B13075"/>
    <w:rsid w:val="00B139D4"/>
    <w:rsid w:val="00B13D36"/>
    <w:rsid w:val="00B143A9"/>
    <w:rsid w:val="00B14772"/>
    <w:rsid w:val="00B150EA"/>
    <w:rsid w:val="00B15403"/>
    <w:rsid w:val="00B15942"/>
    <w:rsid w:val="00B161DA"/>
    <w:rsid w:val="00B16660"/>
    <w:rsid w:val="00B16DD2"/>
    <w:rsid w:val="00B20033"/>
    <w:rsid w:val="00B207CA"/>
    <w:rsid w:val="00B20DA3"/>
    <w:rsid w:val="00B221F6"/>
    <w:rsid w:val="00B22E86"/>
    <w:rsid w:val="00B22F98"/>
    <w:rsid w:val="00B2321D"/>
    <w:rsid w:val="00B245F7"/>
    <w:rsid w:val="00B24640"/>
    <w:rsid w:val="00B24E43"/>
    <w:rsid w:val="00B25B07"/>
    <w:rsid w:val="00B2716B"/>
    <w:rsid w:val="00B32964"/>
    <w:rsid w:val="00B32F1F"/>
    <w:rsid w:val="00B333BA"/>
    <w:rsid w:val="00B3434A"/>
    <w:rsid w:val="00B35AA2"/>
    <w:rsid w:val="00B36E80"/>
    <w:rsid w:val="00B37B9D"/>
    <w:rsid w:val="00B40009"/>
    <w:rsid w:val="00B4232A"/>
    <w:rsid w:val="00B42711"/>
    <w:rsid w:val="00B42C0F"/>
    <w:rsid w:val="00B45E7E"/>
    <w:rsid w:val="00B45F77"/>
    <w:rsid w:val="00B46C77"/>
    <w:rsid w:val="00B47BCD"/>
    <w:rsid w:val="00B50637"/>
    <w:rsid w:val="00B507FB"/>
    <w:rsid w:val="00B53947"/>
    <w:rsid w:val="00B5420B"/>
    <w:rsid w:val="00B55219"/>
    <w:rsid w:val="00B56426"/>
    <w:rsid w:val="00B56554"/>
    <w:rsid w:val="00B57E2F"/>
    <w:rsid w:val="00B607AE"/>
    <w:rsid w:val="00B60C9F"/>
    <w:rsid w:val="00B61899"/>
    <w:rsid w:val="00B622F1"/>
    <w:rsid w:val="00B6254E"/>
    <w:rsid w:val="00B63BAD"/>
    <w:rsid w:val="00B6516A"/>
    <w:rsid w:val="00B653C3"/>
    <w:rsid w:val="00B65BF4"/>
    <w:rsid w:val="00B71019"/>
    <w:rsid w:val="00B71170"/>
    <w:rsid w:val="00B719A9"/>
    <w:rsid w:val="00B72BC5"/>
    <w:rsid w:val="00B73203"/>
    <w:rsid w:val="00B7326A"/>
    <w:rsid w:val="00B73385"/>
    <w:rsid w:val="00B74D88"/>
    <w:rsid w:val="00B75B18"/>
    <w:rsid w:val="00B762B8"/>
    <w:rsid w:val="00B770A9"/>
    <w:rsid w:val="00B81386"/>
    <w:rsid w:val="00B82C7C"/>
    <w:rsid w:val="00B83126"/>
    <w:rsid w:val="00B84DE7"/>
    <w:rsid w:val="00B8605D"/>
    <w:rsid w:val="00B874C6"/>
    <w:rsid w:val="00B903BA"/>
    <w:rsid w:val="00B9069B"/>
    <w:rsid w:val="00B90C66"/>
    <w:rsid w:val="00B918F0"/>
    <w:rsid w:val="00B91AEF"/>
    <w:rsid w:val="00B9304D"/>
    <w:rsid w:val="00B93096"/>
    <w:rsid w:val="00B946ED"/>
    <w:rsid w:val="00B95B8F"/>
    <w:rsid w:val="00B962F4"/>
    <w:rsid w:val="00B9648C"/>
    <w:rsid w:val="00BA0ACA"/>
    <w:rsid w:val="00BA0CC5"/>
    <w:rsid w:val="00BA1975"/>
    <w:rsid w:val="00BA1B0C"/>
    <w:rsid w:val="00BA4045"/>
    <w:rsid w:val="00BA66F5"/>
    <w:rsid w:val="00BB052E"/>
    <w:rsid w:val="00BB053B"/>
    <w:rsid w:val="00BB0747"/>
    <w:rsid w:val="00BB0775"/>
    <w:rsid w:val="00BB0E4F"/>
    <w:rsid w:val="00BB1039"/>
    <w:rsid w:val="00BB24B0"/>
    <w:rsid w:val="00BB2C10"/>
    <w:rsid w:val="00BB4144"/>
    <w:rsid w:val="00BB5BFA"/>
    <w:rsid w:val="00BB63FF"/>
    <w:rsid w:val="00BB68CB"/>
    <w:rsid w:val="00BB7135"/>
    <w:rsid w:val="00BB78E3"/>
    <w:rsid w:val="00BC078A"/>
    <w:rsid w:val="00BC0F46"/>
    <w:rsid w:val="00BC0FCA"/>
    <w:rsid w:val="00BC3C22"/>
    <w:rsid w:val="00BC3FEB"/>
    <w:rsid w:val="00BC4622"/>
    <w:rsid w:val="00BC553D"/>
    <w:rsid w:val="00BC579D"/>
    <w:rsid w:val="00BC6B0B"/>
    <w:rsid w:val="00BC6E04"/>
    <w:rsid w:val="00BC6F4E"/>
    <w:rsid w:val="00BC766A"/>
    <w:rsid w:val="00BD07A1"/>
    <w:rsid w:val="00BD0991"/>
    <w:rsid w:val="00BD5450"/>
    <w:rsid w:val="00BD5D11"/>
    <w:rsid w:val="00BD73CB"/>
    <w:rsid w:val="00BD7F57"/>
    <w:rsid w:val="00BE2105"/>
    <w:rsid w:val="00BE21C9"/>
    <w:rsid w:val="00BE2D53"/>
    <w:rsid w:val="00BE37B6"/>
    <w:rsid w:val="00BE3C58"/>
    <w:rsid w:val="00BE42CB"/>
    <w:rsid w:val="00BE4AC7"/>
    <w:rsid w:val="00BE4C0D"/>
    <w:rsid w:val="00BE52DF"/>
    <w:rsid w:val="00BE5771"/>
    <w:rsid w:val="00BE6093"/>
    <w:rsid w:val="00BE6298"/>
    <w:rsid w:val="00BE696B"/>
    <w:rsid w:val="00BE70B6"/>
    <w:rsid w:val="00BE725D"/>
    <w:rsid w:val="00BE76C1"/>
    <w:rsid w:val="00BF0684"/>
    <w:rsid w:val="00BF11DF"/>
    <w:rsid w:val="00BF1B6D"/>
    <w:rsid w:val="00BF2C2E"/>
    <w:rsid w:val="00BF36AA"/>
    <w:rsid w:val="00BF3760"/>
    <w:rsid w:val="00BF407E"/>
    <w:rsid w:val="00BF49DC"/>
    <w:rsid w:val="00BF4FE3"/>
    <w:rsid w:val="00BF5F25"/>
    <w:rsid w:val="00BF6B40"/>
    <w:rsid w:val="00BF6F40"/>
    <w:rsid w:val="00BF6F94"/>
    <w:rsid w:val="00BF7B89"/>
    <w:rsid w:val="00BF7E38"/>
    <w:rsid w:val="00BF7F50"/>
    <w:rsid w:val="00C005CE"/>
    <w:rsid w:val="00C01064"/>
    <w:rsid w:val="00C0167C"/>
    <w:rsid w:val="00C029E4"/>
    <w:rsid w:val="00C03968"/>
    <w:rsid w:val="00C04AAE"/>
    <w:rsid w:val="00C05337"/>
    <w:rsid w:val="00C06542"/>
    <w:rsid w:val="00C06AC3"/>
    <w:rsid w:val="00C072A2"/>
    <w:rsid w:val="00C105B8"/>
    <w:rsid w:val="00C12DDD"/>
    <w:rsid w:val="00C12E26"/>
    <w:rsid w:val="00C13940"/>
    <w:rsid w:val="00C13B57"/>
    <w:rsid w:val="00C15B6F"/>
    <w:rsid w:val="00C16A34"/>
    <w:rsid w:val="00C201FD"/>
    <w:rsid w:val="00C20F35"/>
    <w:rsid w:val="00C22706"/>
    <w:rsid w:val="00C25E5C"/>
    <w:rsid w:val="00C26EC4"/>
    <w:rsid w:val="00C30A68"/>
    <w:rsid w:val="00C30AA8"/>
    <w:rsid w:val="00C32764"/>
    <w:rsid w:val="00C34626"/>
    <w:rsid w:val="00C3519B"/>
    <w:rsid w:val="00C35A56"/>
    <w:rsid w:val="00C377A8"/>
    <w:rsid w:val="00C3792F"/>
    <w:rsid w:val="00C37EC6"/>
    <w:rsid w:val="00C40FD1"/>
    <w:rsid w:val="00C40FF3"/>
    <w:rsid w:val="00C43230"/>
    <w:rsid w:val="00C436B8"/>
    <w:rsid w:val="00C43935"/>
    <w:rsid w:val="00C44083"/>
    <w:rsid w:val="00C44D7D"/>
    <w:rsid w:val="00C45995"/>
    <w:rsid w:val="00C462BA"/>
    <w:rsid w:val="00C47644"/>
    <w:rsid w:val="00C477F8"/>
    <w:rsid w:val="00C47C11"/>
    <w:rsid w:val="00C47C6B"/>
    <w:rsid w:val="00C5137A"/>
    <w:rsid w:val="00C51C76"/>
    <w:rsid w:val="00C51D4C"/>
    <w:rsid w:val="00C51DB8"/>
    <w:rsid w:val="00C52125"/>
    <w:rsid w:val="00C524AB"/>
    <w:rsid w:val="00C52DCB"/>
    <w:rsid w:val="00C54026"/>
    <w:rsid w:val="00C547EA"/>
    <w:rsid w:val="00C55585"/>
    <w:rsid w:val="00C55625"/>
    <w:rsid w:val="00C55781"/>
    <w:rsid w:val="00C55BE3"/>
    <w:rsid w:val="00C61C4A"/>
    <w:rsid w:val="00C624E9"/>
    <w:rsid w:val="00C639A0"/>
    <w:rsid w:val="00C648F7"/>
    <w:rsid w:val="00C64DEC"/>
    <w:rsid w:val="00C64FA3"/>
    <w:rsid w:val="00C657BB"/>
    <w:rsid w:val="00C65CAE"/>
    <w:rsid w:val="00C67F7A"/>
    <w:rsid w:val="00C72F3F"/>
    <w:rsid w:val="00C73C26"/>
    <w:rsid w:val="00C73EF2"/>
    <w:rsid w:val="00C75B2C"/>
    <w:rsid w:val="00C77223"/>
    <w:rsid w:val="00C77566"/>
    <w:rsid w:val="00C77C0C"/>
    <w:rsid w:val="00C77CAD"/>
    <w:rsid w:val="00C80208"/>
    <w:rsid w:val="00C80453"/>
    <w:rsid w:val="00C80C49"/>
    <w:rsid w:val="00C82879"/>
    <w:rsid w:val="00C840FF"/>
    <w:rsid w:val="00C84CAB"/>
    <w:rsid w:val="00C85219"/>
    <w:rsid w:val="00C87731"/>
    <w:rsid w:val="00C87CDB"/>
    <w:rsid w:val="00C9012D"/>
    <w:rsid w:val="00C90DFA"/>
    <w:rsid w:val="00C91578"/>
    <w:rsid w:val="00C9217A"/>
    <w:rsid w:val="00C93FBE"/>
    <w:rsid w:val="00C9457F"/>
    <w:rsid w:val="00C95A9B"/>
    <w:rsid w:val="00C9657A"/>
    <w:rsid w:val="00C97426"/>
    <w:rsid w:val="00CA0443"/>
    <w:rsid w:val="00CA0DE5"/>
    <w:rsid w:val="00CA24BA"/>
    <w:rsid w:val="00CA2D79"/>
    <w:rsid w:val="00CA41C0"/>
    <w:rsid w:val="00CA432C"/>
    <w:rsid w:val="00CA4DCD"/>
    <w:rsid w:val="00CA4E43"/>
    <w:rsid w:val="00CA71D4"/>
    <w:rsid w:val="00CB0858"/>
    <w:rsid w:val="00CB33C0"/>
    <w:rsid w:val="00CB36B0"/>
    <w:rsid w:val="00CB4AD1"/>
    <w:rsid w:val="00CB4F76"/>
    <w:rsid w:val="00CB5A79"/>
    <w:rsid w:val="00CB68F6"/>
    <w:rsid w:val="00CB7FB8"/>
    <w:rsid w:val="00CC09D4"/>
    <w:rsid w:val="00CC0B82"/>
    <w:rsid w:val="00CC1091"/>
    <w:rsid w:val="00CC2F03"/>
    <w:rsid w:val="00CC49BE"/>
    <w:rsid w:val="00CC7054"/>
    <w:rsid w:val="00CC7873"/>
    <w:rsid w:val="00CC78BB"/>
    <w:rsid w:val="00CD12E5"/>
    <w:rsid w:val="00CD2B31"/>
    <w:rsid w:val="00CD2EB7"/>
    <w:rsid w:val="00CD3297"/>
    <w:rsid w:val="00CD35AC"/>
    <w:rsid w:val="00CD3CC9"/>
    <w:rsid w:val="00CD3E11"/>
    <w:rsid w:val="00CD4FD3"/>
    <w:rsid w:val="00CD5C0A"/>
    <w:rsid w:val="00CD68BE"/>
    <w:rsid w:val="00CD72CF"/>
    <w:rsid w:val="00CD7FB7"/>
    <w:rsid w:val="00CE1D82"/>
    <w:rsid w:val="00CE20C0"/>
    <w:rsid w:val="00CE30E7"/>
    <w:rsid w:val="00CE32B7"/>
    <w:rsid w:val="00CE342E"/>
    <w:rsid w:val="00CE380D"/>
    <w:rsid w:val="00CE474B"/>
    <w:rsid w:val="00CE49A5"/>
    <w:rsid w:val="00CE6ADC"/>
    <w:rsid w:val="00CE7960"/>
    <w:rsid w:val="00CE7CE8"/>
    <w:rsid w:val="00CF16C6"/>
    <w:rsid w:val="00CF24B8"/>
    <w:rsid w:val="00CF3297"/>
    <w:rsid w:val="00CF3907"/>
    <w:rsid w:val="00CF4E1D"/>
    <w:rsid w:val="00CF6B00"/>
    <w:rsid w:val="00CF7013"/>
    <w:rsid w:val="00D026B7"/>
    <w:rsid w:val="00D05458"/>
    <w:rsid w:val="00D05C37"/>
    <w:rsid w:val="00D0669E"/>
    <w:rsid w:val="00D10B6A"/>
    <w:rsid w:val="00D10D9B"/>
    <w:rsid w:val="00D115E2"/>
    <w:rsid w:val="00D13234"/>
    <w:rsid w:val="00D14223"/>
    <w:rsid w:val="00D1480C"/>
    <w:rsid w:val="00D14988"/>
    <w:rsid w:val="00D15793"/>
    <w:rsid w:val="00D1683E"/>
    <w:rsid w:val="00D17420"/>
    <w:rsid w:val="00D174E0"/>
    <w:rsid w:val="00D212B4"/>
    <w:rsid w:val="00D21BBC"/>
    <w:rsid w:val="00D21C3D"/>
    <w:rsid w:val="00D22B30"/>
    <w:rsid w:val="00D22B34"/>
    <w:rsid w:val="00D2339F"/>
    <w:rsid w:val="00D23724"/>
    <w:rsid w:val="00D240A2"/>
    <w:rsid w:val="00D24244"/>
    <w:rsid w:val="00D2510C"/>
    <w:rsid w:val="00D25D72"/>
    <w:rsid w:val="00D25DA3"/>
    <w:rsid w:val="00D324C2"/>
    <w:rsid w:val="00D33AAA"/>
    <w:rsid w:val="00D37747"/>
    <w:rsid w:val="00D4012C"/>
    <w:rsid w:val="00D4147B"/>
    <w:rsid w:val="00D41E57"/>
    <w:rsid w:val="00D421F0"/>
    <w:rsid w:val="00D423EE"/>
    <w:rsid w:val="00D426D5"/>
    <w:rsid w:val="00D428F1"/>
    <w:rsid w:val="00D4497B"/>
    <w:rsid w:val="00D44BDF"/>
    <w:rsid w:val="00D4505B"/>
    <w:rsid w:val="00D45F93"/>
    <w:rsid w:val="00D46350"/>
    <w:rsid w:val="00D470A2"/>
    <w:rsid w:val="00D47D2C"/>
    <w:rsid w:val="00D503DA"/>
    <w:rsid w:val="00D52032"/>
    <w:rsid w:val="00D523E0"/>
    <w:rsid w:val="00D52C80"/>
    <w:rsid w:val="00D53F06"/>
    <w:rsid w:val="00D54A45"/>
    <w:rsid w:val="00D54A78"/>
    <w:rsid w:val="00D54DC5"/>
    <w:rsid w:val="00D56A37"/>
    <w:rsid w:val="00D56DA8"/>
    <w:rsid w:val="00D5789E"/>
    <w:rsid w:val="00D57DDE"/>
    <w:rsid w:val="00D6025D"/>
    <w:rsid w:val="00D6086A"/>
    <w:rsid w:val="00D60FBA"/>
    <w:rsid w:val="00D61046"/>
    <w:rsid w:val="00D63712"/>
    <w:rsid w:val="00D6509F"/>
    <w:rsid w:val="00D65367"/>
    <w:rsid w:val="00D65ADD"/>
    <w:rsid w:val="00D67886"/>
    <w:rsid w:val="00D67C5C"/>
    <w:rsid w:val="00D70615"/>
    <w:rsid w:val="00D720F1"/>
    <w:rsid w:val="00D73854"/>
    <w:rsid w:val="00D74ADC"/>
    <w:rsid w:val="00D75AEE"/>
    <w:rsid w:val="00D763AD"/>
    <w:rsid w:val="00D770FF"/>
    <w:rsid w:val="00D812CC"/>
    <w:rsid w:val="00D83E71"/>
    <w:rsid w:val="00D84799"/>
    <w:rsid w:val="00D85736"/>
    <w:rsid w:val="00D85E3A"/>
    <w:rsid w:val="00D85F09"/>
    <w:rsid w:val="00D87D59"/>
    <w:rsid w:val="00D90024"/>
    <w:rsid w:val="00D902AA"/>
    <w:rsid w:val="00D90FB9"/>
    <w:rsid w:val="00D91048"/>
    <w:rsid w:val="00D91D8D"/>
    <w:rsid w:val="00D92427"/>
    <w:rsid w:val="00D92E31"/>
    <w:rsid w:val="00D92F61"/>
    <w:rsid w:val="00D934D6"/>
    <w:rsid w:val="00D93DC3"/>
    <w:rsid w:val="00D94FAF"/>
    <w:rsid w:val="00D97D8B"/>
    <w:rsid w:val="00DA05E7"/>
    <w:rsid w:val="00DA0D86"/>
    <w:rsid w:val="00DA2DC7"/>
    <w:rsid w:val="00DA3CE2"/>
    <w:rsid w:val="00DA4531"/>
    <w:rsid w:val="00DA4AE4"/>
    <w:rsid w:val="00DA4BE4"/>
    <w:rsid w:val="00DA5376"/>
    <w:rsid w:val="00DA5BEA"/>
    <w:rsid w:val="00DA5C03"/>
    <w:rsid w:val="00DA5F61"/>
    <w:rsid w:val="00DA6602"/>
    <w:rsid w:val="00DA7116"/>
    <w:rsid w:val="00DA795A"/>
    <w:rsid w:val="00DA79D9"/>
    <w:rsid w:val="00DB147E"/>
    <w:rsid w:val="00DB2843"/>
    <w:rsid w:val="00DB2A53"/>
    <w:rsid w:val="00DB3F86"/>
    <w:rsid w:val="00DB45C6"/>
    <w:rsid w:val="00DB4F76"/>
    <w:rsid w:val="00DB63DF"/>
    <w:rsid w:val="00DB6634"/>
    <w:rsid w:val="00DB6B76"/>
    <w:rsid w:val="00DC1523"/>
    <w:rsid w:val="00DC266F"/>
    <w:rsid w:val="00DC3618"/>
    <w:rsid w:val="00DC3B82"/>
    <w:rsid w:val="00DC4602"/>
    <w:rsid w:val="00DC5516"/>
    <w:rsid w:val="00DC7EC8"/>
    <w:rsid w:val="00DD02A9"/>
    <w:rsid w:val="00DD045E"/>
    <w:rsid w:val="00DD1877"/>
    <w:rsid w:val="00DD2480"/>
    <w:rsid w:val="00DD3960"/>
    <w:rsid w:val="00DD3EF4"/>
    <w:rsid w:val="00DD478A"/>
    <w:rsid w:val="00DD48EA"/>
    <w:rsid w:val="00DD581B"/>
    <w:rsid w:val="00DD6F46"/>
    <w:rsid w:val="00DD78CB"/>
    <w:rsid w:val="00DD7E73"/>
    <w:rsid w:val="00DE0165"/>
    <w:rsid w:val="00DE01FD"/>
    <w:rsid w:val="00DE06EF"/>
    <w:rsid w:val="00DE0B0E"/>
    <w:rsid w:val="00DE2029"/>
    <w:rsid w:val="00DE253C"/>
    <w:rsid w:val="00DE2DEA"/>
    <w:rsid w:val="00DE2F80"/>
    <w:rsid w:val="00DE41D3"/>
    <w:rsid w:val="00DE4776"/>
    <w:rsid w:val="00DE5A8D"/>
    <w:rsid w:val="00DE7039"/>
    <w:rsid w:val="00DE739F"/>
    <w:rsid w:val="00DF048A"/>
    <w:rsid w:val="00DF0E87"/>
    <w:rsid w:val="00DF15F0"/>
    <w:rsid w:val="00DF18E7"/>
    <w:rsid w:val="00DF2F1A"/>
    <w:rsid w:val="00DF32E5"/>
    <w:rsid w:val="00DF380D"/>
    <w:rsid w:val="00DF440E"/>
    <w:rsid w:val="00DF4852"/>
    <w:rsid w:val="00DF4FAF"/>
    <w:rsid w:val="00DF6578"/>
    <w:rsid w:val="00DF6DCD"/>
    <w:rsid w:val="00DF7B8E"/>
    <w:rsid w:val="00DF7D87"/>
    <w:rsid w:val="00E012DF"/>
    <w:rsid w:val="00E01459"/>
    <w:rsid w:val="00E01D89"/>
    <w:rsid w:val="00E022E9"/>
    <w:rsid w:val="00E04273"/>
    <w:rsid w:val="00E043CB"/>
    <w:rsid w:val="00E05D53"/>
    <w:rsid w:val="00E0648B"/>
    <w:rsid w:val="00E07C41"/>
    <w:rsid w:val="00E07D61"/>
    <w:rsid w:val="00E10012"/>
    <w:rsid w:val="00E109B4"/>
    <w:rsid w:val="00E117E3"/>
    <w:rsid w:val="00E12600"/>
    <w:rsid w:val="00E13083"/>
    <w:rsid w:val="00E1325D"/>
    <w:rsid w:val="00E1349C"/>
    <w:rsid w:val="00E13B7B"/>
    <w:rsid w:val="00E13BAC"/>
    <w:rsid w:val="00E13EC0"/>
    <w:rsid w:val="00E1575C"/>
    <w:rsid w:val="00E165FC"/>
    <w:rsid w:val="00E16814"/>
    <w:rsid w:val="00E1736D"/>
    <w:rsid w:val="00E202EA"/>
    <w:rsid w:val="00E20ECF"/>
    <w:rsid w:val="00E210CF"/>
    <w:rsid w:val="00E21457"/>
    <w:rsid w:val="00E2172E"/>
    <w:rsid w:val="00E21DAE"/>
    <w:rsid w:val="00E231C3"/>
    <w:rsid w:val="00E234D4"/>
    <w:rsid w:val="00E23968"/>
    <w:rsid w:val="00E23F68"/>
    <w:rsid w:val="00E23FE8"/>
    <w:rsid w:val="00E2582B"/>
    <w:rsid w:val="00E25A2E"/>
    <w:rsid w:val="00E261C0"/>
    <w:rsid w:val="00E315D1"/>
    <w:rsid w:val="00E31637"/>
    <w:rsid w:val="00E31A93"/>
    <w:rsid w:val="00E32D67"/>
    <w:rsid w:val="00E32E4D"/>
    <w:rsid w:val="00E33E7E"/>
    <w:rsid w:val="00E42988"/>
    <w:rsid w:val="00E44421"/>
    <w:rsid w:val="00E4608D"/>
    <w:rsid w:val="00E46A04"/>
    <w:rsid w:val="00E470DA"/>
    <w:rsid w:val="00E5106F"/>
    <w:rsid w:val="00E516CD"/>
    <w:rsid w:val="00E525B9"/>
    <w:rsid w:val="00E525F1"/>
    <w:rsid w:val="00E53BDF"/>
    <w:rsid w:val="00E5423F"/>
    <w:rsid w:val="00E54F3F"/>
    <w:rsid w:val="00E551AF"/>
    <w:rsid w:val="00E5740D"/>
    <w:rsid w:val="00E578AC"/>
    <w:rsid w:val="00E60633"/>
    <w:rsid w:val="00E60B31"/>
    <w:rsid w:val="00E61C48"/>
    <w:rsid w:val="00E61C88"/>
    <w:rsid w:val="00E61F01"/>
    <w:rsid w:val="00E622C9"/>
    <w:rsid w:val="00E63785"/>
    <w:rsid w:val="00E63C1C"/>
    <w:rsid w:val="00E63EEE"/>
    <w:rsid w:val="00E64080"/>
    <w:rsid w:val="00E678DC"/>
    <w:rsid w:val="00E70F82"/>
    <w:rsid w:val="00E7216D"/>
    <w:rsid w:val="00E75D6D"/>
    <w:rsid w:val="00E75E14"/>
    <w:rsid w:val="00E761C2"/>
    <w:rsid w:val="00E761E5"/>
    <w:rsid w:val="00E76853"/>
    <w:rsid w:val="00E76C8E"/>
    <w:rsid w:val="00E7704D"/>
    <w:rsid w:val="00E770A3"/>
    <w:rsid w:val="00E770B0"/>
    <w:rsid w:val="00E8092C"/>
    <w:rsid w:val="00E80A42"/>
    <w:rsid w:val="00E80C9C"/>
    <w:rsid w:val="00E820B2"/>
    <w:rsid w:val="00E82266"/>
    <w:rsid w:val="00E824E2"/>
    <w:rsid w:val="00E836C9"/>
    <w:rsid w:val="00E83C24"/>
    <w:rsid w:val="00E86EB6"/>
    <w:rsid w:val="00E87619"/>
    <w:rsid w:val="00E903F8"/>
    <w:rsid w:val="00E90B72"/>
    <w:rsid w:val="00E90DA1"/>
    <w:rsid w:val="00E912DB"/>
    <w:rsid w:val="00E914CC"/>
    <w:rsid w:val="00E9260F"/>
    <w:rsid w:val="00E93CF0"/>
    <w:rsid w:val="00E94A4E"/>
    <w:rsid w:val="00E958D0"/>
    <w:rsid w:val="00E9614F"/>
    <w:rsid w:val="00E961CF"/>
    <w:rsid w:val="00E96EC4"/>
    <w:rsid w:val="00E97249"/>
    <w:rsid w:val="00E97D34"/>
    <w:rsid w:val="00EA192C"/>
    <w:rsid w:val="00EA19F5"/>
    <w:rsid w:val="00EA2CFD"/>
    <w:rsid w:val="00EA3686"/>
    <w:rsid w:val="00EA38E9"/>
    <w:rsid w:val="00EA67B6"/>
    <w:rsid w:val="00EA6A59"/>
    <w:rsid w:val="00EA6EFC"/>
    <w:rsid w:val="00EA79F0"/>
    <w:rsid w:val="00EA7E02"/>
    <w:rsid w:val="00EB078B"/>
    <w:rsid w:val="00EB12AD"/>
    <w:rsid w:val="00EB4851"/>
    <w:rsid w:val="00EB4C87"/>
    <w:rsid w:val="00EB4F44"/>
    <w:rsid w:val="00EB6427"/>
    <w:rsid w:val="00EB7862"/>
    <w:rsid w:val="00EC0229"/>
    <w:rsid w:val="00EC02D4"/>
    <w:rsid w:val="00EC07A7"/>
    <w:rsid w:val="00EC1250"/>
    <w:rsid w:val="00EC1717"/>
    <w:rsid w:val="00EC1F15"/>
    <w:rsid w:val="00EC301F"/>
    <w:rsid w:val="00EC3E14"/>
    <w:rsid w:val="00EC58AA"/>
    <w:rsid w:val="00EC5C9C"/>
    <w:rsid w:val="00ED01C8"/>
    <w:rsid w:val="00ED085E"/>
    <w:rsid w:val="00ED0A7A"/>
    <w:rsid w:val="00ED0E67"/>
    <w:rsid w:val="00ED236D"/>
    <w:rsid w:val="00ED3314"/>
    <w:rsid w:val="00ED33B3"/>
    <w:rsid w:val="00ED34D9"/>
    <w:rsid w:val="00ED4EB5"/>
    <w:rsid w:val="00ED5FA7"/>
    <w:rsid w:val="00ED6F8C"/>
    <w:rsid w:val="00ED701F"/>
    <w:rsid w:val="00ED7BA3"/>
    <w:rsid w:val="00ED7E8F"/>
    <w:rsid w:val="00EE210A"/>
    <w:rsid w:val="00EE2566"/>
    <w:rsid w:val="00EE25AC"/>
    <w:rsid w:val="00EE2B43"/>
    <w:rsid w:val="00EE3A76"/>
    <w:rsid w:val="00EE5843"/>
    <w:rsid w:val="00EE5A51"/>
    <w:rsid w:val="00EE61CB"/>
    <w:rsid w:val="00EF06E6"/>
    <w:rsid w:val="00EF2AB5"/>
    <w:rsid w:val="00EF2B9A"/>
    <w:rsid w:val="00EF3E07"/>
    <w:rsid w:val="00EF49DD"/>
    <w:rsid w:val="00EF4CC9"/>
    <w:rsid w:val="00EF50EC"/>
    <w:rsid w:val="00EF52D2"/>
    <w:rsid w:val="00EF5F73"/>
    <w:rsid w:val="00EF628B"/>
    <w:rsid w:val="00EF69B2"/>
    <w:rsid w:val="00EF6F9C"/>
    <w:rsid w:val="00F005BC"/>
    <w:rsid w:val="00F007B3"/>
    <w:rsid w:val="00F018B6"/>
    <w:rsid w:val="00F0268C"/>
    <w:rsid w:val="00F02977"/>
    <w:rsid w:val="00F02EA1"/>
    <w:rsid w:val="00F05F0C"/>
    <w:rsid w:val="00F07784"/>
    <w:rsid w:val="00F07887"/>
    <w:rsid w:val="00F10155"/>
    <w:rsid w:val="00F10B51"/>
    <w:rsid w:val="00F11172"/>
    <w:rsid w:val="00F11B96"/>
    <w:rsid w:val="00F11D34"/>
    <w:rsid w:val="00F11FC0"/>
    <w:rsid w:val="00F1217A"/>
    <w:rsid w:val="00F121BF"/>
    <w:rsid w:val="00F139FF"/>
    <w:rsid w:val="00F1448D"/>
    <w:rsid w:val="00F16834"/>
    <w:rsid w:val="00F1691D"/>
    <w:rsid w:val="00F16B6D"/>
    <w:rsid w:val="00F20153"/>
    <w:rsid w:val="00F204BD"/>
    <w:rsid w:val="00F2130B"/>
    <w:rsid w:val="00F21C26"/>
    <w:rsid w:val="00F2214C"/>
    <w:rsid w:val="00F23257"/>
    <w:rsid w:val="00F232EC"/>
    <w:rsid w:val="00F2346F"/>
    <w:rsid w:val="00F23AF6"/>
    <w:rsid w:val="00F240E8"/>
    <w:rsid w:val="00F2548F"/>
    <w:rsid w:val="00F256F4"/>
    <w:rsid w:val="00F25C20"/>
    <w:rsid w:val="00F2691C"/>
    <w:rsid w:val="00F2745F"/>
    <w:rsid w:val="00F315FA"/>
    <w:rsid w:val="00F31CC1"/>
    <w:rsid w:val="00F32846"/>
    <w:rsid w:val="00F35F2E"/>
    <w:rsid w:val="00F368CB"/>
    <w:rsid w:val="00F369E1"/>
    <w:rsid w:val="00F36A40"/>
    <w:rsid w:val="00F37036"/>
    <w:rsid w:val="00F371E4"/>
    <w:rsid w:val="00F37977"/>
    <w:rsid w:val="00F404F2"/>
    <w:rsid w:val="00F41A95"/>
    <w:rsid w:val="00F42D7D"/>
    <w:rsid w:val="00F431F4"/>
    <w:rsid w:val="00F4343F"/>
    <w:rsid w:val="00F43AAB"/>
    <w:rsid w:val="00F4432F"/>
    <w:rsid w:val="00F44AF0"/>
    <w:rsid w:val="00F44BA8"/>
    <w:rsid w:val="00F45298"/>
    <w:rsid w:val="00F45B08"/>
    <w:rsid w:val="00F45F01"/>
    <w:rsid w:val="00F46D1E"/>
    <w:rsid w:val="00F50149"/>
    <w:rsid w:val="00F5048E"/>
    <w:rsid w:val="00F5081E"/>
    <w:rsid w:val="00F5114A"/>
    <w:rsid w:val="00F516A9"/>
    <w:rsid w:val="00F53185"/>
    <w:rsid w:val="00F5360F"/>
    <w:rsid w:val="00F550DE"/>
    <w:rsid w:val="00F567A3"/>
    <w:rsid w:val="00F56B4E"/>
    <w:rsid w:val="00F573FD"/>
    <w:rsid w:val="00F57935"/>
    <w:rsid w:val="00F57975"/>
    <w:rsid w:val="00F60352"/>
    <w:rsid w:val="00F61150"/>
    <w:rsid w:val="00F61A4A"/>
    <w:rsid w:val="00F61E34"/>
    <w:rsid w:val="00F6227B"/>
    <w:rsid w:val="00F62D47"/>
    <w:rsid w:val="00F64697"/>
    <w:rsid w:val="00F64DBB"/>
    <w:rsid w:val="00F6502C"/>
    <w:rsid w:val="00F65AE8"/>
    <w:rsid w:val="00F707F5"/>
    <w:rsid w:val="00F71245"/>
    <w:rsid w:val="00F717B4"/>
    <w:rsid w:val="00F7217F"/>
    <w:rsid w:val="00F72C7E"/>
    <w:rsid w:val="00F74699"/>
    <w:rsid w:val="00F74BFA"/>
    <w:rsid w:val="00F7613A"/>
    <w:rsid w:val="00F769DE"/>
    <w:rsid w:val="00F777BB"/>
    <w:rsid w:val="00F80B78"/>
    <w:rsid w:val="00F80EB2"/>
    <w:rsid w:val="00F80F7D"/>
    <w:rsid w:val="00F81AED"/>
    <w:rsid w:val="00F8234A"/>
    <w:rsid w:val="00F83AB3"/>
    <w:rsid w:val="00F84004"/>
    <w:rsid w:val="00F84F16"/>
    <w:rsid w:val="00F84F21"/>
    <w:rsid w:val="00F85460"/>
    <w:rsid w:val="00F85FC4"/>
    <w:rsid w:val="00F8697B"/>
    <w:rsid w:val="00F86DAD"/>
    <w:rsid w:val="00F90CB4"/>
    <w:rsid w:val="00F90F59"/>
    <w:rsid w:val="00F91B7D"/>
    <w:rsid w:val="00F91B99"/>
    <w:rsid w:val="00F9338C"/>
    <w:rsid w:val="00F9344D"/>
    <w:rsid w:val="00F9568D"/>
    <w:rsid w:val="00F96771"/>
    <w:rsid w:val="00F97904"/>
    <w:rsid w:val="00F97952"/>
    <w:rsid w:val="00F979AA"/>
    <w:rsid w:val="00FA050C"/>
    <w:rsid w:val="00FA08EE"/>
    <w:rsid w:val="00FA0D19"/>
    <w:rsid w:val="00FA259E"/>
    <w:rsid w:val="00FA2602"/>
    <w:rsid w:val="00FA2A60"/>
    <w:rsid w:val="00FA702C"/>
    <w:rsid w:val="00FA7457"/>
    <w:rsid w:val="00FA7C7C"/>
    <w:rsid w:val="00FB2AB9"/>
    <w:rsid w:val="00FB2DA1"/>
    <w:rsid w:val="00FB49F9"/>
    <w:rsid w:val="00FB630D"/>
    <w:rsid w:val="00FB6482"/>
    <w:rsid w:val="00FB6FA1"/>
    <w:rsid w:val="00FC0680"/>
    <w:rsid w:val="00FC06E9"/>
    <w:rsid w:val="00FC12CE"/>
    <w:rsid w:val="00FC1B22"/>
    <w:rsid w:val="00FC1B5B"/>
    <w:rsid w:val="00FC1CCF"/>
    <w:rsid w:val="00FC2B1F"/>
    <w:rsid w:val="00FC3EF1"/>
    <w:rsid w:val="00FC4018"/>
    <w:rsid w:val="00FC4044"/>
    <w:rsid w:val="00FC71AD"/>
    <w:rsid w:val="00FC76A7"/>
    <w:rsid w:val="00FD00BA"/>
    <w:rsid w:val="00FD109E"/>
    <w:rsid w:val="00FD2368"/>
    <w:rsid w:val="00FD37D0"/>
    <w:rsid w:val="00FD3C10"/>
    <w:rsid w:val="00FD3C2F"/>
    <w:rsid w:val="00FD3CE9"/>
    <w:rsid w:val="00FD4BA0"/>
    <w:rsid w:val="00FD5D98"/>
    <w:rsid w:val="00FD5E9F"/>
    <w:rsid w:val="00FD685A"/>
    <w:rsid w:val="00FE0AA6"/>
    <w:rsid w:val="00FE0EBE"/>
    <w:rsid w:val="00FE0FB7"/>
    <w:rsid w:val="00FE24AA"/>
    <w:rsid w:val="00FE4822"/>
    <w:rsid w:val="00FE577D"/>
    <w:rsid w:val="00FE6166"/>
    <w:rsid w:val="00FE7230"/>
    <w:rsid w:val="00FF0291"/>
    <w:rsid w:val="00FF0DC5"/>
    <w:rsid w:val="00FF0E83"/>
    <w:rsid w:val="00FF34BA"/>
    <w:rsid w:val="00FF4AC0"/>
    <w:rsid w:val="00FF5AFB"/>
    <w:rsid w:val="016F0440"/>
    <w:rsid w:val="039E42A1"/>
    <w:rsid w:val="04061F78"/>
    <w:rsid w:val="067FE46E"/>
    <w:rsid w:val="06C3AC6D"/>
    <w:rsid w:val="072DE629"/>
    <w:rsid w:val="0A10B5EB"/>
    <w:rsid w:val="0BC54A02"/>
    <w:rsid w:val="0C828E56"/>
    <w:rsid w:val="0CDD8579"/>
    <w:rsid w:val="114E326C"/>
    <w:rsid w:val="1283F90B"/>
    <w:rsid w:val="128D24C9"/>
    <w:rsid w:val="14ABF29C"/>
    <w:rsid w:val="14E07802"/>
    <w:rsid w:val="15244001"/>
    <w:rsid w:val="154AB1BE"/>
    <w:rsid w:val="17430DD4"/>
    <w:rsid w:val="17D28A5D"/>
    <w:rsid w:val="1A009AC9"/>
    <w:rsid w:val="1AE321EA"/>
    <w:rsid w:val="1D5CE6E0"/>
    <w:rsid w:val="1E6E18E9"/>
    <w:rsid w:val="22A24C74"/>
    <w:rsid w:val="2504E246"/>
    <w:rsid w:val="27476DED"/>
    <w:rsid w:val="274A21D6"/>
    <w:rsid w:val="27680E95"/>
    <w:rsid w:val="291A3930"/>
    <w:rsid w:val="29FF29CD"/>
    <w:rsid w:val="2AC3C42F"/>
    <w:rsid w:val="2B1EBB52"/>
    <w:rsid w:val="2CBCB6C2"/>
    <w:rsid w:val="2D07D4CF"/>
    <w:rsid w:val="2FB692DB"/>
    <w:rsid w:val="3073637F"/>
    <w:rsid w:val="350BF648"/>
    <w:rsid w:val="358443AD"/>
    <w:rsid w:val="35F7A9F1"/>
    <w:rsid w:val="374ED7F8"/>
    <w:rsid w:val="380D4B3C"/>
    <w:rsid w:val="38328E09"/>
    <w:rsid w:val="38765608"/>
    <w:rsid w:val="3948F97B"/>
    <w:rsid w:val="3B432596"/>
    <w:rsid w:val="3C9D5907"/>
    <w:rsid w:val="3D52B0D0"/>
    <w:rsid w:val="405405C4"/>
    <w:rsid w:val="48B1EF70"/>
    <w:rsid w:val="4A9C37DD"/>
    <w:rsid w:val="4C7DFB4C"/>
    <w:rsid w:val="522D04CC"/>
    <w:rsid w:val="58FCCB71"/>
    <w:rsid w:val="59845B6F"/>
    <w:rsid w:val="5BA32942"/>
    <w:rsid w:val="63CC8D88"/>
    <w:rsid w:val="640112EE"/>
    <w:rsid w:val="668A1A7D"/>
    <w:rsid w:val="66CDE27C"/>
    <w:rsid w:val="68A8E850"/>
    <w:rsid w:val="6911F31C"/>
    <w:rsid w:val="697C2CD8"/>
    <w:rsid w:val="6B1A2848"/>
    <w:rsid w:val="6C228AA9"/>
    <w:rsid w:val="706ED075"/>
    <w:rsid w:val="70EFA2D8"/>
    <w:rsid w:val="73E08643"/>
    <w:rsid w:val="744BEEEF"/>
    <w:rsid w:val="790BF5CE"/>
    <w:rsid w:val="7C032CEE"/>
    <w:rsid w:val="7C5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4A31"/>
  <w15:chartTrackingRefBased/>
  <w15:docId w15:val="{92007393-4C65-4C2D-BD7C-492A7E83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81"/>
  </w:style>
  <w:style w:type="paragraph" w:styleId="Heading1">
    <w:name w:val="heading 1"/>
    <w:basedOn w:val="Normal"/>
    <w:next w:val="Normal"/>
    <w:link w:val="Heading1Char"/>
    <w:uiPriority w:val="9"/>
    <w:qFormat/>
    <w:rsid w:val="00B60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C9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B5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54F"/>
  </w:style>
  <w:style w:type="character" w:styleId="PageNumber">
    <w:name w:val="page number"/>
    <w:basedOn w:val="DefaultParagraphFont"/>
    <w:uiPriority w:val="99"/>
    <w:semiHidden/>
    <w:unhideWhenUsed/>
    <w:rsid w:val="003B554F"/>
  </w:style>
  <w:style w:type="paragraph" w:styleId="Header">
    <w:name w:val="header"/>
    <w:basedOn w:val="Normal"/>
    <w:link w:val="HeaderChar"/>
    <w:uiPriority w:val="99"/>
    <w:semiHidden/>
    <w:unhideWhenUsed/>
    <w:rsid w:val="00841D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DE8"/>
  </w:style>
  <w:style w:type="character" w:styleId="PlaceholderText">
    <w:name w:val="Placeholder Text"/>
    <w:basedOn w:val="DefaultParagraphFont"/>
    <w:uiPriority w:val="99"/>
    <w:semiHidden/>
    <w:rsid w:val="007B27B7"/>
    <w:rPr>
      <w:color w:val="666666"/>
    </w:rPr>
  </w:style>
  <w:style w:type="paragraph" w:styleId="Revision">
    <w:name w:val="Revision"/>
    <w:hidden/>
    <w:uiPriority w:val="99"/>
    <w:semiHidden/>
    <w:rsid w:val="00EA7E02"/>
  </w:style>
  <w:style w:type="character" w:styleId="CommentReference">
    <w:name w:val="annotation reference"/>
    <w:basedOn w:val="DefaultParagraphFont"/>
    <w:uiPriority w:val="99"/>
    <w:semiHidden/>
    <w:unhideWhenUsed/>
    <w:rsid w:val="00C77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C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C0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6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B9B73492AA448A66D1442DC5E81E9" ma:contentTypeVersion="13" ma:contentTypeDescription="Crée un document." ma:contentTypeScope="" ma:versionID="f5caf3cac6e43b6feaeb3be7a2bce9fd">
  <xsd:schema xmlns:xsd="http://www.w3.org/2001/XMLSchema" xmlns:xs="http://www.w3.org/2001/XMLSchema" xmlns:p="http://schemas.microsoft.com/office/2006/metadata/properties" xmlns:ns2="e178e6a0-ecf8-402e-8dbc-8f6e7b2d85e1" xmlns:ns3="0e7744bc-e4e9-4e93-9225-28c9569a78c1" targetNamespace="http://schemas.microsoft.com/office/2006/metadata/properties" ma:root="true" ma:fieldsID="097b6ba402f7565af2519d604e232020" ns2:_="" ns3:_="">
    <xsd:import namespace="e178e6a0-ecf8-402e-8dbc-8f6e7b2d85e1"/>
    <xsd:import namespace="0e7744bc-e4e9-4e93-9225-28c9569a78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8e6a0-ecf8-402e-8dbc-8f6e7b2d8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744bc-e4e9-4e93-9225-28c9569a7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2e93bb5-f796-4edc-ad31-b301be443848}" ma:internalName="TaxCatchAll" ma:showField="CatchAllData" ma:web="0e7744bc-e4e9-4e93-9225-28c9569a7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78e6a0-ecf8-402e-8dbc-8f6e7b2d85e1">
      <Terms xmlns="http://schemas.microsoft.com/office/infopath/2007/PartnerControls"/>
    </lcf76f155ced4ddcb4097134ff3c332f>
    <TaxCatchAll xmlns="0e7744bc-e4e9-4e93-9225-28c9569a78c1" xsi:nil="true"/>
  </documentManagement>
</p:properties>
</file>

<file path=customXml/itemProps1.xml><?xml version="1.0" encoding="utf-8"?>
<ds:datastoreItem xmlns:ds="http://schemas.openxmlformats.org/officeDocument/2006/customXml" ds:itemID="{61F3368B-FAAA-44CB-B2CE-174C2D26C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8e6a0-ecf8-402e-8dbc-8f6e7b2d85e1"/>
    <ds:schemaRef ds:uri="0e7744bc-e4e9-4e93-9225-28c9569a7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3382D2-455E-4AB9-903E-4BB9CE584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80ED4-F8FF-BC4A-A094-FC1E650244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576BDD-E924-4C90-9021-C334217E6F51}">
  <ds:schemaRefs>
    <ds:schemaRef ds:uri="http://schemas.microsoft.com/office/2006/metadata/properties"/>
    <ds:schemaRef ds:uri="http://schemas.microsoft.com/office/infopath/2007/PartnerControls"/>
    <ds:schemaRef ds:uri="e178e6a0-ecf8-402e-8dbc-8f6e7b2d85e1"/>
    <ds:schemaRef ds:uri="0e7744bc-e4e9-4e93-9225-28c9569a78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1197</Words>
  <Characters>6828</Characters>
  <Application>Microsoft Office Word</Application>
  <DocSecurity>4</DocSecurity>
  <Lines>56</Lines>
  <Paragraphs>16</Paragraphs>
  <ScaleCrop>false</ScaleCrop>
  <Company>Université de Sherbrooke</Company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Charlebois</dc:creator>
  <cp:keywords/>
  <dc:description/>
  <cp:lastModifiedBy>Mathieu Désautels</cp:lastModifiedBy>
  <cp:revision>803</cp:revision>
  <dcterms:created xsi:type="dcterms:W3CDTF">2023-05-25T03:40:00Z</dcterms:created>
  <dcterms:modified xsi:type="dcterms:W3CDTF">2025-06-03T18:05:00Z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0x010100BA5B9B73492AA448A66D1442DC5E81E9</vt:lpwstr>
  </property>
  <property fmtid="{D5CDD505-2E9C-101B-9397-08002B2CF9AE}" pid="3" name="MediaServiceImageTags">
    <vt:lpwstr/>
  </property>
</Properties>
</file>